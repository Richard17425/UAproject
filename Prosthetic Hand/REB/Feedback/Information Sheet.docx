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467E" w14:textId="77777777" w:rsidR="00722224" w:rsidRDefault="00722224" w:rsidP="00A37909">
      <w:pPr>
        <w:pStyle w:val="EndnoteText"/>
        <w:spacing w:after="240" w:line="276" w:lineRule="auto"/>
        <w:jc w:val="center"/>
        <w:rPr>
          <w:rFonts w:ascii="Arial" w:hAnsi="Arial" w:cs="Arial"/>
          <w:b/>
          <w:szCs w:val="24"/>
          <w:u w:val="single"/>
          <w:lang w:val="en-CA"/>
        </w:rPr>
      </w:pPr>
      <w:bookmarkStart w:id="0" w:name="_Hlk526508186"/>
      <w:r w:rsidRPr="00722224">
        <w:rPr>
          <w:rFonts w:ascii="Arial" w:hAnsi="Arial" w:cs="Arial"/>
          <w:b/>
          <w:szCs w:val="24"/>
          <w:u w:val="single"/>
          <w:lang w:val="en-CA"/>
        </w:rPr>
        <w:t>STUDY INFORMATION AND CONSENT FORM</w:t>
      </w:r>
    </w:p>
    <w:p w14:paraId="73C31E0A" w14:textId="26DF3A13" w:rsidR="00A85A91" w:rsidRDefault="00722224" w:rsidP="00A85A91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r w:rsidRPr="00722224">
        <w:rPr>
          <w:rFonts w:ascii="Arial" w:hAnsi="Arial" w:cs="Arial"/>
          <w:b/>
          <w:bCs/>
          <w:szCs w:val="24"/>
          <w:lang w:val="en-CA"/>
        </w:rPr>
        <w:t xml:space="preserve">Title of Study: </w:t>
      </w:r>
      <w:r w:rsidR="00A85A91" w:rsidRPr="00A85A91">
        <w:rPr>
          <w:rFonts w:ascii="Arial" w:hAnsi="Arial" w:cs="Arial"/>
          <w:szCs w:val="24"/>
          <w:lang w:val="en-CA"/>
        </w:rPr>
        <w:t>D</w:t>
      </w:r>
      <w:r w:rsidR="00A85A91">
        <w:rPr>
          <w:rFonts w:ascii="Arial" w:hAnsi="Arial" w:cs="Arial"/>
          <w:szCs w:val="24"/>
          <w:lang w:val="en-CA"/>
        </w:rPr>
        <w:t>esign</w:t>
      </w:r>
      <w:r w:rsidR="00A85A91" w:rsidRPr="00A85A91">
        <w:rPr>
          <w:rFonts w:ascii="Arial" w:hAnsi="Arial" w:cs="Arial"/>
          <w:szCs w:val="24"/>
          <w:lang w:val="en-CA"/>
        </w:rPr>
        <w:t xml:space="preserve"> </w:t>
      </w:r>
      <w:r w:rsidR="00A85A91">
        <w:rPr>
          <w:rFonts w:ascii="Arial" w:hAnsi="Arial" w:cs="Arial"/>
          <w:szCs w:val="24"/>
          <w:lang w:val="en-CA"/>
        </w:rPr>
        <w:t>and</w:t>
      </w:r>
      <w:r w:rsidR="00A85A91" w:rsidRPr="00A85A91">
        <w:rPr>
          <w:rFonts w:ascii="Arial" w:hAnsi="Arial" w:cs="Arial"/>
          <w:szCs w:val="24"/>
          <w:lang w:val="en-CA"/>
        </w:rPr>
        <w:t xml:space="preserve"> F</w:t>
      </w:r>
      <w:r w:rsidR="00A85A91">
        <w:rPr>
          <w:rFonts w:ascii="Arial" w:hAnsi="Arial" w:cs="Arial"/>
          <w:szCs w:val="24"/>
          <w:lang w:val="en-CA"/>
        </w:rPr>
        <w:t>abrication</w:t>
      </w:r>
      <w:r w:rsidR="00A85A91" w:rsidRPr="00A85A91">
        <w:rPr>
          <w:rFonts w:ascii="Arial" w:hAnsi="Arial" w:cs="Arial"/>
          <w:szCs w:val="24"/>
          <w:lang w:val="en-CA"/>
        </w:rPr>
        <w:t xml:space="preserve"> </w:t>
      </w:r>
      <w:r w:rsidR="00A85A91">
        <w:rPr>
          <w:rFonts w:ascii="Arial" w:hAnsi="Arial" w:cs="Arial"/>
          <w:szCs w:val="24"/>
          <w:lang w:val="en-CA"/>
        </w:rPr>
        <w:t>of</w:t>
      </w:r>
      <w:r w:rsidR="00A85A91" w:rsidRPr="00A85A91">
        <w:rPr>
          <w:rFonts w:ascii="Arial" w:hAnsi="Arial" w:cs="Arial"/>
          <w:szCs w:val="24"/>
          <w:lang w:val="en-CA"/>
        </w:rPr>
        <w:t xml:space="preserve"> </w:t>
      </w:r>
      <w:r w:rsidR="00A85A91">
        <w:rPr>
          <w:rFonts w:ascii="Arial" w:hAnsi="Arial" w:cs="Arial"/>
          <w:szCs w:val="24"/>
          <w:lang w:val="en-CA"/>
        </w:rPr>
        <w:t>a</w:t>
      </w:r>
      <w:ins w:id="1" w:author="rezvan nasiri" w:date="2022-02-07T11:58:00Z">
        <w:r w:rsidR="00FB219E">
          <w:rPr>
            <w:rFonts w:ascii="Arial" w:hAnsi="Arial" w:cs="Arial"/>
            <w:szCs w:val="24"/>
            <w:lang w:val="en-CA"/>
          </w:rPr>
          <w:t xml:space="preserve"> Multi-Functional</w:t>
        </w:r>
      </w:ins>
      <w:r w:rsidR="00A85A91" w:rsidRPr="00A85A91">
        <w:rPr>
          <w:rFonts w:ascii="Arial" w:hAnsi="Arial" w:cs="Arial"/>
          <w:szCs w:val="24"/>
          <w:lang w:val="en-CA"/>
        </w:rPr>
        <w:t xml:space="preserve"> L</w:t>
      </w:r>
      <w:r w:rsidR="00A85A91">
        <w:rPr>
          <w:rFonts w:ascii="Arial" w:hAnsi="Arial" w:cs="Arial"/>
          <w:szCs w:val="24"/>
          <w:lang w:val="en-CA"/>
        </w:rPr>
        <w:t>ow</w:t>
      </w:r>
      <w:r w:rsidR="00A85A91" w:rsidRPr="00A85A91">
        <w:rPr>
          <w:rFonts w:ascii="Arial" w:hAnsi="Arial" w:cs="Arial"/>
          <w:szCs w:val="24"/>
          <w:lang w:val="en-CA"/>
        </w:rPr>
        <w:t>-</w:t>
      </w:r>
      <w:r w:rsidR="00A85A91">
        <w:rPr>
          <w:rFonts w:ascii="Arial" w:hAnsi="Arial" w:cs="Arial"/>
          <w:szCs w:val="24"/>
          <w:lang w:val="en-CA"/>
        </w:rPr>
        <w:t>cost</w:t>
      </w:r>
      <w:r w:rsidR="00A85A91" w:rsidRPr="00A85A91">
        <w:rPr>
          <w:rFonts w:ascii="Arial" w:hAnsi="Arial" w:cs="Arial"/>
          <w:szCs w:val="24"/>
          <w:lang w:val="en-CA"/>
        </w:rPr>
        <w:t xml:space="preserve"> 3</w:t>
      </w:r>
      <w:r w:rsidR="00A85A91">
        <w:rPr>
          <w:rFonts w:ascii="Arial" w:hAnsi="Arial" w:cs="Arial"/>
          <w:szCs w:val="24"/>
          <w:lang w:val="en-CA"/>
        </w:rPr>
        <w:t>D</w:t>
      </w:r>
      <w:r w:rsidR="00A85A91" w:rsidRPr="00A85A91">
        <w:rPr>
          <w:rFonts w:ascii="Arial" w:hAnsi="Arial" w:cs="Arial"/>
          <w:szCs w:val="24"/>
          <w:lang w:val="en-CA"/>
        </w:rPr>
        <w:t>-</w:t>
      </w:r>
      <w:r w:rsidR="00A85A91">
        <w:rPr>
          <w:rFonts w:ascii="Arial" w:hAnsi="Arial" w:cs="Arial"/>
          <w:szCs w:val="24"/>
          <w:lang w:val="en-CA"/>
        </w:rPr>
        <w:t>printed</w:t>
      </w:r>
      <w:r w:rsidR="00A85A91" w:rsidRPr="00A85A91">
        <w:rPr>
          <w:rFonts w:ascii="Arial" w:hAnsi="Arial" w:cs="Arial"/>
          <w:szCs w:val="24"/>
          <w:lang w:val="en-CA"/>
        </w:rPr>
        <w:t xml:space="preserve"> M</w:t>
      </w:r>
      <w:r w:rsidR="00A85A91">
        <w:rPr>
          <w:rFonts w:ascii="Arial" w:hAnsi="Arial" w:cs="Arial"/>
          <w:szCs w:val="24"/>
          <w:lang w:val="en-CA"/>
        </w:rPr>
        <w:t>yoelectric</w:t>
      </w:r>
      <w:r w:rsidR="00A85A91" w:rsidRPr="00A85A91">
        <w:rPr>
          <w:rFonts w:ascii="Arial" w:hAnsi="Arial" w:cs="Arial"/>
          <w:szCs w:val="24"/>
          <w:lang w:val="en-CA"/>
        </w:rPr>
        <w:t xml:space="preserve"> P</w:t>
      </w:r>
      <w:r w:rsidR="00A85A91">
        <w:rPr>
          <w:rFonts w:ascii="Arial" w:hAnsi="Arial" w:cs="Arial"/>
          <w:szCs w:val="24"/>
          <w:lang w:val="en-CA"/>
        </w:rPr>
        <w:t>rosthesis</w:t>
      </w:r>
      <w:r w:rsidR="00A85A91" w:rsidRPr="00A85A91">
        <w:rPr>
          <w:rFonts w:ascii="Arial" w:hAnsi="Arial" w:cs="Arial"/>
          <w:szCs w:val="24"/>
          <w:lang w:val="en-CA"/>
        </w:rPr>
        <w:t xml:space="preserve"> </w:t>
      </w:r>
      <w:r w:rsidR="00A85A91">
        <w:rPr>
          <w:rFonts w:ascii="Arial" w:hAnsi="Arial" w:cs="Arial"/>
          <w:szCs w:val="24"/>
          <w:lang w:val="en-CA"/>
        </w:rPr>
        <w:t>for</w:t>
      </w:r>
      <w:r w:rsidR="00A85A91" w:rsidRPr="00A85A91">
        <w:rPr>
          <w:rFonts w:ascii="Arial" w:hAnsi="Arial" w:cs="Arial"/>
          <w:szCs w:val="24"/>
          <w:lang w:val="en-CA"/>
        </w:rPr>
        <w:t xml:space="preserve"> </w:t>
      </w:r>
      <w:proofErr w:type="spellStart"/>
      <w:r w:rsidR="00A85A91" w:rsidRPr="00A85A91">
        <w:rPr>
          <w:rFonts w:ascii="Arial" w:hAnsi="Arial" w:cs="Arial"/>
          <w:szCs w:val="24"/>
          <w:lang w:val="en-CA"/>
        </w:rPr>
        <w:t>T</w:t>
      </w:r>
      <w:r w:rsidR="00A85A91">
        <w:rPr>
          <w:rFonts w:ascii="Arial" w:hAnsi="Arial" w:cs="Arial"/>
          <w:szCs w:val="24"/>
          <w:lang w:val="en-CA"/>
        </w:rPr>
        <w:t>ransradial</w:t>
      </w:r>
      <w:proofErr w:type="spellEnd"/>
      <w:r w:rsidR="00A85A91" w:rsidRPr="00A85A91">
        <w:rPr>
          <w:rFonts w:ascii="Arial" w:hAnsi="Arial" w:cs="Arial"/>
          <w:szCs w:val="24"/>
          <w:lang w:val="en-CA"/>
        </w:rPr>
        <w:t xml:space="preserve"> A</w:t>
      </w:r>
      <w:r w:rsidR="00A85A91">
        <w:rPr>
          <w:rFonts w:ascii="Arial" w:hAnsi="Arial" w:cs="Arial"/>
          <w:szCs w:val="24"/>
          <w:lang w:val="en-CA"/>
        </w:rPr>
        <w:t>mputees</w:t>
      </w:r>
    </w:p>
    <w:p w14:paraId="66AEEC4E" w14:textId="4698ECD9" w:rsidR="00722224" w:rsidRDefault="003C2527" w:rsidP="00A85A91">
      <w:pPr>
        <w:pStyle w:val="EndnoteText"/>
        <w:spacing w:after="240" w:line="276" w:lineRule="auto"/>
        <w:jc w:val="both"/>
        <w:rPr>
          <w:rFonts w:ascii="Arial" w:hAnsi="Arial" w:cs="Arial"/>
          <w:noProof/>
          <w:szCs w:val="24"/>
          <w:lang w:val="en-CA"/>
        </w:rPr>
      </w:pPr>
      <w:r w:rsidRPr="00722224">
        <w:rPr>
          <w:rFonts w:ascii="Arial" w:hAnsi="Arial" w:cs="Arial"/>
          <w:b/>
          <w:bCs/>
          <w:szCs w:val="24"/>
          <w:lang w:val="en-CA"/>
        </w:rPr>
        <w:t>Princip</w:t>
      </w:r>
      <w:r w:rsidR="00A37909" w:rsidRPr="00722224">
        <w:rPr>
          <w:rFonts w:ascii="Arial" w:hAnsi="Arial" w:cs="Arial"/>
          <w:b/>
          <w:bCs/>
          <w:szCs w:val="24"/>
          <w:lang w:val="en-CA"/>
        </w:rPr>
        <w:t>al</w:t>
      </w:r>
      <w:r w:rsidRPr="00722224">
        <w:rPr>
          <w:rFonts w:ascii="Arial" w:hAnsi="Arial" w:cs="Arial"/>
          <w:b/>
          <w:bCs/>
          <w:szCs w:val="24"/>
          <w:lang w:val="en-CA"/>
        </w:rPr>
        <w:t xml:space="preserve"> Investigator</w:t>
      </w:r>
      <w:r w:rsidRPr="00722224">
        <w:rPr>
          <w:rFonts w:ascii="Arial" w:hAnsi="Arial" w:cs="Arial"/>
          <w:szCs w:val="24"/>
          <w:lang w:val="en-CA"/>
        </w:rPr>
        <w:t>:</w:t>
      </w:r>
      <w:r w:rsidRPr="00722224">
        <w:rPr>
          <w:rFonts w:ascii="Arial" w:hAnsi="Arial" w:cs="Arial"/>
          <w:noProof/>
          <w:szCs w:val="24"/>
          <w:lang w:val="en-CA"/>
        </w:rPr>
        <w:t xml:space="preserve"> </w:t>
      </w:r>
      <w:bookmarkStart w:id="2" w:name="_Hlk49951312"/>
      <w:r w:rsidR="00A37909" w:rsidRPr="00722224">
        <w:rPr>
          <w:rFonts w:ascii="Arial" w:hAnsi="Arial" w:cs="Arial"/>
          <w:noProof/>
          <w:szCs w:val="24"/>
          <w:lang w:val="en-CA"/>
        </w:rPr>
        <w:t>Hossein Rouhani</w:t>
      </w:r>
      <w:bookmarkEnd w:id="2"/>
      <w:r w:rsidR="00A37909" w:rsidRPr="00722224">
        <w:rPr>
          <w:rFonts w:ascii="Arial" w:hAnsi="Arial" w:cs="Arial"/>
          <w:noProof/>
          <w:szCs w:val="24"/>
          <w:lang w:val="en-CA"/>
        </w:rPr>
        <w:t>, Faculty of Engineering  (780 492 8344)</w:t>
      </w:r>
    </w:p>
    <w:p w14:paraId="367B7C80" w14:textId="05CB0851" w:rsidR="002B63B9" w:rsidRDefault="002B63B9" w:rsidP="002B63B9">
      <w:pPr>
        <w:pStyle w:val="EndnoteText"/>
        <w:pBdr>
          <w:bottom w:val="single" w:sz="6" w:space="1" w:color="auto"/>
        </w:pBdr>
        <w:spacing w:after="240" w:line="276" w:lineRule="auto"/>
        <w:jc w:val="both"/>
        <w:rPr>
          <w:rFonts w:ascii="Arial" w:hAnsi="Arial" w:cs="Arial"/>
          <w:noProof/>
          <w:szCs w:val="24"/>
          <w:lang w:val="en-CA"/>
        </w:rPr>
      </w:pPr>
      <w:r w:rsidRPr="002B63B9">
        <w:rPr>
          <w:rFonts w:ascii="Arial" w:hAnsi="Arial" w:cs="Arial"/>
          <w:b/>
          <w:bCs/>
          <w:noProof/>
          <w:szCs w:val="24"/>
          <w:lang w:val="en-CA"/>
        </w:rPr>
        <w:t>Study coordinator:</w:t>
      </w:r>
      <w:r>
        <w:rPr>
          <w:rFonts w:ascii="Arial" w:hAnsi="Arial" w:cs="Arial"/>
          <w:noProof/>
          <w:szCs w:val="24"/>
          <w:lang w:val="en-CA"/>
        </w:rPr>
        <w:t xml:space="preserve"> </w:t>
      </w:r>
      <w:r w:rsidR="009C308D" w:rsidRPr="004B52A1">
        <w:rPr>
          <w:rFonts w:ascii="Arial" w:hAnsi="Arial" w:cs="Arial"/>
          <w:noProof/>
          <w:szCs w:val="24"/>
          <w:lang w:val="en-CA"/>
        </w:rPr>
        <w:t>Leonardo Torres</w:t>
      </w:r>
      <w:r w:rsidRPr="004B52A1">
        <w:rPr>
          <w:rFonts w:ascii="Arial" w:hAnsi="Arial" w:cs="Arial"/>
          <w:noProof/>
          <w:szCs w:val="24"/>
          <w:lang w:val="en-CA"/>
        </w:rPr>
        <w:t xml:space="preserve">, Faculty of Engineering  (780 </w:t>
      </w:r>
      <w:r w:rsidR="00681FFC" w:rsidRPr="004B52A1">
        <w:rPr>
          <w:rFonts w:ascii="Arial" w:hAnsi="Arial" w:cs="Arial"/>
          <w:noProof/>
          <w:szCs w:val="24"/>
          <w:lang w:val="en-CA"/>
        </w:rPr>
        <w:t>232</w:t>
      </w:r>
      <w:r w:rsidRPr="004B52A1">
        <w:rPr>
          <w:rFonts w:ascii="Arial" w:hAnsi="Arial" w:cs="Arial"/>
          <w:noProof/>
          <w:szCs w:val="24"/>
          <w:lang w:val="en-CA"/>
        </w:rPr>
        <w:t xml:space="preserve"> </w:t>
      </w:r>
      <w:r w:rsidR="00681FFC" w:rsidRPr="004B52A1">
        <w:rPr>
          <w:rFonts w:ascii="Arial" w:hAnsi="Arial" w:cs="Arial"/>
          <w:noProof/>
          <w:szCs w:val="24"/>
          <w:lang w:val="en-CA"/>
        </w:rPr>
        <w:t>7107</w:t>
      </w:r>
      <w:r w:rsidRPr="004B52A1">
        <w:rPr>
          <w:rFonts w:ascii="Arial" w:hAnsi="Arial" w:cs="Arial"/>
          <w:noProof/>
          <w:szCs w:val="24"/>
          <w:lang w:val="en-CA"/>
        </w:rPr>
        <w:t>)</w:t>
      </w:r>
    </w:p>
    <w:bookmarkEnd w:id="0"/>
    <w:p w14:paraId="145E8D38" w14:textId="0327D56B" w:rsidR="00F17729" w:rsidRPr="00722224" w:rsidRDefault="00F17729" w:rsidP="00546D34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r w:rsidRPr="00722224">
        <w:rPr>
          <w:rFonts w:ascii="Arial" w:hAnsi="Arial" w:cs="Arial"/>
          <w:szCs w:val="24"/>
          <w:lang w:val="en-CA"/>
        </w:rPr>
        <w:t xml:space="preserve">This </w:t>
      </w:r>
      <w:r w:rsidR="002274EE" w:rsidRPr="00722224">
        <w:rPr>
          <w:rFonts w:ascii="Arial" w:hAnsi="Arial" w:cs="Arial"/>
          <w:szCs w:val="24"/>
          <w:lang w:val="en-CA"/>
        </w:rPr>
        <w:t>information sheet</w:t>
      </w:r>
      <w:r w:rsidRPr="00722224">
        <w:rPr>
          <w:rFonts w:ascii="Arial" w:hAnsi="Arial" w:cs="Arial"/>
          <w:szCs w:val="24"/>
          <w:lang w:val="en-CA"/>
        </w:rPr>
        <w:t xml:space="preserve"> is only part of the process of informed consent. It should give you </w:t>
      </w:r>
      <w:r w:rsidR="00BE68D3">
        <w:rPr>
          <w:rFonts w:ascii="Arial" w:hAnsi="Arial" w:cs="Arial"/>
          <w:szCs w:val="24"/>
          <w:lang w:val="en-CA"/>
        </w:rPr>
        <w:t>a</w:t>
      </w:r>
      <w:r w:rsidRPr="00722224">
        <w:rPr>
          <w:rFonts w:ascii="Arial" w:hAnsi="Arial" w:cs="Arial"/>
          <w:szCs w:val="24"/>
          <w:lang w:val="en-CA"/>
        </w:rPr>
        <w:t xml:space="preserve"> basic idea of what the research</w:t>
      </w:r>
      <w:r w:rsidR="00B0637B" w:rsidRPr="00722224">
        <w:rPr>
          <w:rFonts w:ascii="Arial" w:hAnsi="Arial" w:cs="Arial"/>
          <w:szCs w:val="24"/>
          <w:lang w:val="en-CA"/>
        </w:rPr>
        <w:t xml:space="preserve"> study</w:t>
      </w:r>
      <w:r w:rsidRPr="00722224">
        <w:rPr>
          <w:rFonts w:ascii="Arial" w:hAnsi="Arial" w:cs="Arial"/>
          <w:szCs w:val="24"/>
          <w:lang w:val="en-CA"/>
        </w:rPr>
        <w:t xml:space="preserve"> is about and what your participation will involve. If you would like more detail about something mentioned here or information not included here, please ask. </w:t>
      </w:r>
      <w:r w:rsidR="006468A6" w:rsidRPr="00722224">
        <w:rPr>
          <w:rFonts w:ascii="Arial" w:hAnsi="Arial" w:cs="Arial"/>
          <w:szCs w:val="24"/>
          <w:lang w:val="en-CA"/>
        </w:rPr>
        <w:t>Please t</w:t>
      </w:r>
      <w:r w:rsidRPr="00722224">
        <w:rPr>
          <w:rFonts w:ascii="Arial" w:hAnsi="Arial" w:cs="Arial"/>
          <w:szCs w:val="24"/>
          <w:lang w:val="en-CA"/>
        </w:rPr>
        <w:t xml:space="preserve">ake the time to read this carefully and to understand any accompanying information. You </w:t>
      </w:r>
      <w:r w:rsidRPr="00722224">
        <w:rPr>
          <w:rFonts w:ascii="Arial" w:hAnsi="Arial" w:cs="Arial"/>
          <w:b/>
          <w:bCs/>
          <w:szCs w:val="24"/>
          <w:lang w:val="en-CA"/>
        </w:rPr>
        <w:t>will receive a copy</w:t>
      </w:r>
      <w:r w:rsidRPr="00722224">
        <w:rPr>
          <w:rFonts w:ascii="Arial" w:hAnsi="Arial" w:cs="Arial"/>
          <w:szCs w:val="24"/>
          <w:lang w:val="en-CA"/>
        </w:rPr>
        <w:t xml:space="preserve"> of this form for your records.</w:t>
      </w:r>
    </w:p>
    <w:p w14:paraId="783F70A0" w14:textId="06E37194" w:rsidR="001E0B78" w:rsidRPr="001E0B78" w:rsidRDefault="001E0B78" w:rsidP="001E0B78">
      <w:pPr>
        <w:jc w:val="both"/>
        <w:rPr>
          <w:rFonts w:ascii="Arial" w:hAnsi="Arial" w:cs="Arial"/>
          <w:b/>
          <w:lang w:val="en-CA"/>
        </w:rPr>
      </w:pPr>
      <w:r w:rsidRPr="001E0B78">
        <w:rPr>
          <w:rFonts w:ascii="Arial" w:hAnsi="Arial" w:cs="Arial"/>
          <w:b/>
          <w:lang w:val="en-CA"/>
        </w:rPr>
        <w:t xml:space="preserve">WHAT IS THE REASON FOR DOING THE STUDY? </w:t>
      </w:r>
    </w:p>
    <w:p w14:paraId="5496B7D2" w14:textId="508AA073" w:rsidR="00197BD2" w:rsidRPr="00E14802" w:rsidDel="00197BD2" w:rsidRDefault="00A85E2E" w:rsidP="00197BD2">
      <w:pPr>
        <w:pStyle w:val="EndnoteText"/>
        <w:spacing w:after="240" w:line="276" w:lineRule="auto"/>
        <w:jc w:val="both"/>
        <w:rPr>
          <w:del w:id="3" w:author="rezvan nasiri" w:date="2022-02-07T11:10:00Z"/>
          <w:moveTo w:id="4" w:author="rezvan nasiri" w:date="2022-02-07T11:10:00Z"/>
          <w:rFonts w:ascii="Arial" w:hAnsi="Arial" w:cs="Arial"/>
          <w:szCs w:val="24"/>
        </w:rPr>
      </w:pPr>
      <w:r w:rsidRPr="00B95F2F">
        <w:rPr>
          <w:rFonts w:ascii="Arial" w:hAnsi="Arial" w:cs="Arial"/>
          <w:szCs w:val="24"/>
          <w:lang w:val="en-CA"/>
        </w:rPr>
        <w:t xml:space="preserve">This study aims to </w:t>
      </w:r>
      <w:del w:id="5" w:author="rezvan nasiri" w:date="2022-02-07T11:05:00Z">
        <w:r w:rsidRPr="00B95F2F" w:rsidDel="0091549E">
          <w:rPr>
            <w:rFonts w:ascii="Arial" w:hAnsi="Arial" w:cs="Arial"/>
            <w:szCs w:val="24"/>
            <w:lang w:val="en-CA"/>
          </w:rPr>
          <w:delText xml:space="preserve">validate </w:delText>
        </w:r>
      </w:del>
      <w:ins w:id="6" w:author="rezvan nasiri" w:date="2022-02-07T11:05:00Z">
        <w:r w:rsidR="0091549E">
          <w:rPr>
            <w:rFonts w:ascii="Arial" w:hAnsi="Arial" w:cs="Arial"/>
            <w:szCs w:val="24"/>
            <w:lang w:val="en-CA"/>
          </w:rPr>
          <w:t>design a low-cost and multi functional prosthetic hand. The first goal is</w:t>
        </w:r>
      </w:ins>
      <w:ins w:id="7" w:author="rezvan nasiri" w:date="2022-02-07T11:06:00Z">
        <w:r w:rsidR="0091549E">
          <w:rPr>
            <w:rFonts w:ascii="Arial" w:hAnsi="Arial" w:cs="Arial"/>
            <w:szCs w:val="24"/>
            <w:lang w:val="en-CA"/>
          </w:rPr>
          <w:t xml:space="preserve"> to</w:t>
        </w:r>
      </w:ins>
      <w:del w:id="8" w:author="rezvan nasiri" w:date="2022-02-07T11:06:00Z">
        <w:r w:rsidRPr="00B95F2F" w:rsidDel="0091549E">
          <w:rPr>
            <w:rFonts w:ascii="Arial" w:hAnsi="Arial" w:cs="Arial"/>
            <w:szCs w:val="24"/>
            <w:lang w:val="en-CA"/>
          </w:rPr>
          <w:delText xml:space="preserve">the </w:delText>
        </w:r>
      </w:del>
      <w:ins w:id="9" w:author="rezvan nasiri" w:date="2022-02-07T11:06:00Z">
        <w:r w:rsidR="0091549E">
          <w:rPr>
            <w:rFonts w:ascii="Arial" w:hAnsi="Arial" w:cs="Arial"/>
            <w:szCs w:val="24"/>
            <w:lang w:val="en-CA"/>
          </w:rPr>
          <w:t xml:space="preserve"> </w:t>
        </w:r>
      </w:ins>
      <w:r w:rsidRPr="00B95F2F">
        <w:rPr>
          <w:rFonts w:ascii="Arial" w:hAnsi="Arial" w:cs="Arial"/>
          <w:szCs w:val="24"/>
          <w:lang w:val="en-CA"/>
        </w:rPr>
        <w:t xml:space="preserve">use </w:t>
      </w:r>
      <w:del w:id="10" w:author="rezvan nasiri" w:date="2022-02-07T11:06:00Z">
        <w:r w:rsidRPr="00B95F2F" w:rsidDel="0091549E">
          <w:rPr>
            <w:rFonts w:ascii="Arial" w:hAnsi="Arial" w:cs="Arial"/>
            <w:szCs w:val="24"/>
            <w:lang w:val="en-CA"/>
          </w:rPr>
          <w:delText xml:space="preserve">of </w:delText>
        </w:r>
      </w:del>
      <w:r w:rsidR="00E80B91">
        <w:rPr>
          <w:rFonts w:ascii="Arial" w:hAnsi="Arial" w:cs="Arial"/>
          <w:szCs w:val="24"/>
          <w:lang w:val="en-CA"/>
        </w:rPr>
        <w:t>two brands of</w:t>
      </w:r>
      <w:ins w:id="11" w:author="rezvan nasiri" w:date="2022-02-07T11:27:00Z">
        <w:r w:rsidR="00DA4265">
          <w:rPr>
            <w:rFonts w:ascii="Arial" w:hAnsi="Arial" w:cs="Arial"/>
            <w:szCs w:val="24"/>
            <w:lang w:val="en-CA"/>
          </w:rPr>
          <w:t xml:space="preserve"> electromyograph</w:t>
        </w:r>
      </w:ins>
      <w:r w:rsidR="00E80B91">
        <w:rPr>
          <w:rFonts w:ascii="Arial" w:hAnsi="Arial" w:cs="Arial"/>
          <w:szCs w:val="24"/>
          <w:lang w:val="en-CA"/>
        </w:rPr>
        <w:t xml:space="preserve"> </w:t>
      </w:r>
      <w:ins w:id="12" w:author="rezvan nasiri" w:date="2022-02-07T11:27:00Z">
        <w:r w:rsidR="00DA4265">
          <w:rPr>
            <w:rFonts w:ascii="Arial" w:hAnsi="Arial" w:cs="Arial"/>
            <w:szCs w:val="24"/>
            <w:lang w:val="en-CA"/>
          </w:rPr>
          <w:t>(</w:t>
        </w:r>
      </w:ins>
      <w:r w:rsidR="00681FFC" w:rsidRPr="00B95F2F">
        <w:rPr>
          <w:rFonts w:ascii="Arial" w:hAnsi="Arial" w:cs="Arial"/>
          <w:szCs w:val="24"/>
          <w:lang w:val="en-CA"/>
        </w:rPr>
        <w:t>EMG</w:t>
      </w:r>
      <w:ins w:id="13" w:author="rezvan nasiri" w:date="2022-02-07T11:27:00Z">
        <w:r w:rsidR="00DA4265">
          <w:rPr>
            <w:rFonts w:ascii="Arial" w:hAnsi="Arial" w:cs="Arial"/>
            <w:szCs w:val="24"/>
            <w:lang w:val="en-CA"/>
          </w:rPr>
          <w:t>)</w:t>
        </w:r>
      </w:ins>
      <w:r w:rsidR="00681FFC" w:rsidRPr="00B95F2F">
        <w:rPr>
          <w:rFonts w:ascii="Arial" w:hAnsi="Arial" w:cs="Arial"/>
          <w:szCs w:val="24"/>
          <w:lang w:val="en-CA"/>
        </w:rPr>
        <w:t xml:space="preserve"> sensors for multiple grasp classification </w:t>
      </w:r>
      <w:ins w:id="14" w:author="rezvan nasiri" w:date="2022-02-07T11:06:00Z">
        <w:r w:rsidR="0091549E">
          <w:rPr>
            <w:rFonts w:ascii="Arial" w:hAnsi="Arial" w:cs="Arial"/>
            <w:szCs w:val="24"/>
            <w:lang w:val="en-CA"/>
          </w:rPr>
          <w:t xml:space="preserve">and </w:t>
        </w:r>
      </w:ins>
      <w:del w:id="15" w:author="rezvan nasiri" w:date="2022-02-07T11:06:00Z">
        <w:r w:rsidR="005864D5" w:rsidRPr="00B95F2F" w:rsidDel="0091549E">
          <w:rPr>
            <w:rFonts w:ascii="Arial" w:hAnsi="Arial" w:cs="Arial"/>
            <w:szCs w:val="24"/>
            <w:lang w:val="en-CA"/>
          </w:rPr>
          <w:delText>to</w:delText>
        </w:r>
      </w:del>
      <w:r w:rsidR="005864D5" w:rsidRPr="00B95F2F">
        <w:rPr>
          <w:rFonts w:ascii="Arial" w:hAnsi="Arial" w:cs="Arial"/>
          <w:szCs w:val="24"/>
          <w:lang w:val="en-CA"/>
        </w:rPr>
        <w:t xml:space="preserve"> develop an algorithm for a myoelectric prosthesis.</w:t>
      </w:r>
      <w:r w:rsidR="004B52A1" w:rsidRPr="00B95F2F">
        <w:rPr>
          <w:rFonts w:ascii="Arial" w:hAnsi="Arial" w:cs="Arial"/>
          <w:szCs w:val="24"/>
          <w:lang w:val="en-CA"/>
        </w:rPr>
        <w:t xml:space="preserve"> EMG classification for prosthesis control enables the user to perform different hand movements thus improving </w:t>
      </w:r>
      <w:del w:id="16" w:author="rezvan nasiri" w:date="2022-02-07T11:06:00Z">
        <w:r w:rsidR="004B52A1" w:rsidRPr="00B95F2F" w:rsidDel="0091549E">
          <w:rPr>
            <w:rFonts w:ascii="Arial" w:hAnsi="Arial" w:cs="Arial"/>
            <w:szCs w:val="24"/>
            <w:lang w:val="en-CA"/>
          </w:rPr>
          <w:delText xml:space="preserve">his </w:delText>
        </w:r>
      </w:del>
      <w:ins w:id="17" w:author="rezvan nasiri" w:date="2022-02-07T11:06:00Z">
        <w:r w:rsidR="0091549E">
          <w:rPr>
            <w:rFonts w:ascii="Arial" w:hAnsi="Arial" w:cs="Arial"/>
            <w:szCs w:val="24"/>
            <w:lang w:val="en-CA"/>
          </w:rPr>
          <w:t>her</w:t>
        </w:r>
        <w:r w:rsidR="0091549E" w:rsidRPr="00B95F2F">
          <w:rPr>
            <w:rFonts w:ascii="Arial" w:hAnsi="Arial" w:cs="Arial"/>
            <w:szCs w:val="24"/>
            <w:lang w:val="en-CA"/>
          </w:rPr>
          <w:t xml:space="preserve"> </w:t>
        </w:r>
      </w:ins>
      <w:r w:rsidR="004B52A1" w:rsidRPr="00B95F2F">
        <w:rPr>
          <w:rFonts w:ascii="Arial" w:hAnsi="Arial" w:cs="Arial"/>
          <w:szCs w:val="24"/>
          <w:lang w:val="en-CA"/>
        </w:rPr>
        <w:t>life quality.</w:t>
      </w:r>
      <w:ins w:id="18" w:author="rezvan nasiri" w:date="2022-02-07T11:10:00Z">
        <w:r w:rsidR="00197BD2">
          <w:rPr>
            <w:rFonts w:ascii="Arial" w:hAnsi="Arial" w:cs="Arial"/>
            <w:szCs w:val="24"/>
            <w:lang w:val="en-CA"/>
          </w:rPr>
          <w:t xml:space="preserve"> </w:t>
        </w:r>
      </w:ins>
      <w:moveToRangeStart w:id="19" w:author="rezvan nasiri" w:date="2022-02-07T11:10:00Z" w:name="move95124662"/>
      <w:moveTo w:id="20" w:author="rezvan nasiri" w:date="2022-02-07T11:10:00Z">
        <w:r w:rsidR="00197BD2" w:rsidRPr="00B95F2F">
          <w:rPr>
            <w:rFonts w:ascii="Arial" w:hAnsi="Arial" w:cs="Arial"/>
            <w:szCs w:val="24"/>
            <w:lang w:val="en-CA"/>
          </w:rPr>
          <w:t xml:space="preserve">This study will help develop </w:t>
        </w:r>
        <w:r w:rsidR="00197BD2">
          <w:rPr>
            <w:rFonts w:ascii="Arial" w:hAnsi="Arial" w:cs="Arial"/>
            <w:szCs w:val="24"/>
            <w:lang w:val="en-CA"/>
          </w:rPr>
          <w:t xml:space="preserve">a classification algorithm to be implemented in a prosthesis prototype. Also, it will be the first step to do a future study with </w:t>
        </w:r>
        <w:proofErr w:type="spellStart"/>
        <w:r w:rsidR="00197BD2">
          <w:rPr>
            <w:rFonts w:ascii="Arial" w:hAnsi="Arial" w:cs="Arial"/>
            <w:szCs w:val="24"/>
            <w:lang w:val="en-CA"/>
          </w:rPr>
          <w:t>transradial</w:t>
        </w:r>
        <w:proofErr w:type="spellEnd"/>
        <w:r w:rsidR="00197BD2">
          <w:rPr>
            <w:rFonts w:ascii="Arial" w:hAnsi="Arial" w:cs="Arial"/>
            <w:szCs w:val="24"/>
            <w:lang w:val="en-CA"/>
          </w:rPr>
          <w:t xml:space="preserve"> amputees.</w:t>
        </w:r>
      </w:moveTo>
    </w:p>
    <w:moveToRangeEnd w:id="19"/>
    <w:p w14:paraId="34D0AD2D" w14:textId="2F52E733" w:rsidR="001E0B78" w:rsidRDefault="004B52A1" w:rsidP="00197BD2">
      <w:pPr>
        <w:pStyle w:val="EndnoteText"/>
        <w:spacing w:after="240" w:line="276" w:lineRule="auto"/>
        <w:jc w:val="both"/>
        <w:rPr>
          <w:ins w:id="21" w:author="rezvan nasiri" w:date="2022-02-07T11:28:00Z"/>
          <w:rFonts w:ascii="Arial" w:hAnsi="Arial" w:cs="Arial"/>
          <w:szCs w:val="24"/>
          <w:lang w:val="en-CA"/>
        </w:rPr>
      </w:pPr>
      <w:r w:rsidRPr="00B95F2F">
        <w:rPr>
          <w:rFonts w:ascii="Arial" w:hAnsi="Arial" w:cs="Arial"/>
          <w:szCs w:val="24"/>
          <w:lang w:val="en-CA"/>
        </w:rPr>
        <w:t xml:space="preserve"> </w:t>
      </w:r>
      <w:ins w:id="22" w:author="rezvan nasiri" w:date="2022-02-07T11:07:00Z">
        <w:r w:rsidR="0091549E">
          <w:rPr>
            <w:rFonts w:ascii="Arial" w:hAnsi="Arial" w:cs="Arial"/>
            <w:szCs w:val="24"/>
            <w:lang w:val="en-CA"/>
          </w:rPr>
          <w:t xml:space="preserve">In addition, </w:t>
        </w:r>
      </w:ins>
      <w:ins w:id="23" w:author="rezvan nasiri" w:date="2022-02-07T11:58:00Z">
        <w:r w:rsidR="00A85159">
          <w:rPr>
            <w:rFonts w:ascii="Arial" w:hAnsi="Arial" w:cs="Arial"/>
            <w:szCs w:val="24"/>
            <w:lang w:val="en-CA"/>
          </w:rPr>
          <w:t xml:space="preserve">participates </w:t>
        </w:r>
      </w:ins>
      <w:ins w:id="24" w:author="rezvan nasiri" w:date="2022-02-07T11:59:00Z">
        <w:r w:rsidR="00A85159">
          <w:rPr>
            <w:rFonts w:ascii="Arial" w:hAnsi="Arial" w:cs="Arial"/>
            <w:szCs w:val="24"/>
            <w:lang w:val="en-CA"/>
          </w:rPr>
          <w:t>will attend</w:t>
        </w:r>
      </w:ins>
      <w:ins w:id="25" w:author="rezvan nasiri" w:date="2022-02-07T11:07:00Z">
        <w:r w:rsidR="0091549E">
          <w:rPr>
            <w:rFonts w:ascii="Arial" w:hAnsi="Arial" w:cs="Arial"/>
            <w:szCs w:val="24"/>
            <w:lang w:val="en-CA"/>
          </w:rPr>
          <w:t xml:space="preserve"> in a</w:t>
        </w:r>
      </w:ins>
      <w:ins w:id="26" w:author="rezvan nasiri" w:date="2022-02-07T11:59:00Z">
        <w:r w:rsidR="00A85159">
          <w:rPr>
            <w:rFonts w:ascii="Arial" w:hAnsi="Arial" w:cs="Arial"/>
            <w:szCs w:val="24"/>
            <w:lang w:val="en-CA"/>
          </w:rPr>
          <w:t>n</w:t>
        </w:r>
      </w:ins>
      <w:ins w:id="27" w:author="rezvan nasiri" w:date="2022-02-07T11:07:00Z">
        <w:r w:rsidR="0091549E">
          <w:rPr>
            <w:rFonts w:ascii="Arial" w:hAnsi="Arial" w:cs="Arial"/>
            <w:szCs w:val="24"/>
            <w:lang w:val="en-CA"/>
          </w:rPr>
          <w:t xml:space="preserve"> experiment for </w:t>
        </w:r>
        <w:commentRangeStart w:id="28"/>
        <w:r w:rsidR="0091549E">
          <w:rPr>
            <w:rFonts w:ascii="Arial" w:hAnsi="Arial" w:cs="Arial"/>
            <w:szCs w:val="24"/>
            <w:lang w:val="en-CA"/>
          </w:rPr>
          <w:t>sensory substit</w:t>
        </w:r>
        <w:r w:rsidR="00197BD2">
          <w:rPr>
            <w:rFonts w:ascii="Arial" w:hAnsi="Arial" w:cs="Arial"/>
            <w:szCs w:val="24"/>
            <w:lang w:val="en-CA"/>
          </w:rPr>
          <w:t>ution</w:t>
        </w:r>
      </w:ins>
      <w:ins w:id="29" w:author="rezvan nasiri" w:date="2022-02-07T11:59:00Z">
        <w:r w:rsidR="00A85159">
          <w:rPr>
            <w:rFonts w:ascii="Arial" w:hAnsi="Arial" w:cs="Arial"/>
            <w:szCs w:val="24"/>
            <w:lang w:val="en-CA"/>
          </w:rPr>
          <w:t xml:space="preserve"> </w:t>
        </w:r>
      </w:ins>
      <w:commentRangeEnd w:id="28"/>
      <w:ins w:id="30" w:author="rezvan nasiri" w:date="2022-02-07T12:01:00Z">
        <w:r w:rsidR="00FA2D64">
          <w:rPr>
            <w:rStyle w:val="CommentReference"/>
            <w:rFonts w:ascii="Times New Roman" w:hAnsi="Times New Roman"/>
          </w:rPr>
          <w:commentReference w:id="28"/>
        </w:r>
      </w:ins>
      <w:ins w:id="31" w:author="rezvan nasiri" w:date="2022-02-07T11:59:00Z">
        <w:r w:rsidR="00A85159">
          <w:rPr>
            <w:rFonts w:ascii="Arial" w:hAnsi="Arial" w:cs="Arial"/>
            <w:szCs w:val="24"/>
            <w:lang w:val="en-CA"/>
          </w:rPr>
          <w:t xml:space="preserve">function </w:t>
        </w:r>
      </w:ins>
      <w:ins w:id="32" w:author="rezvan nasiri" w:date="2022-02-07T12:01:00Z">
        <w:r w:rsidR="00FA2D64">
          <w:rPr>
            <w:rFonts w:ascii="Arial" w:hAnsi="Arial" w:cs="Arial"/>
            <w:szCs w:val="24"/>
            <w:lang w:val="en-CA"/>
          </w:rPr>
          <w:t>development</w:t>
        </w:r>
      </w:ins>
      <w:ins w:id="33" w:author="rezvan nasiri" w:date="2022-02-07T11:07:00Z">
        <w:r w:rsidR="00197BD2">
          <w:rPr>
            <w:rFonts w:ascii="Arial" w:hAnsi="Arial" w:cs="Arial"/>
            <w:szCs w:val="24"/>
            <w:lang w:val="en-CA"/>
          </w:rPr>
          <w:t>. Individual with</w:t>
        </w:r>
      </w:ins>
      <w:ins w:id="34" w:author="rezvan nasiri" w:date="2022-02-07T11:08:00Z">
        <w:r w:rsidR="00197BD2">
          <w:rPr>
            <w:rFonts w:ascii="Arial" w:hAnsi="Arial" w:cs="Arial"/>
            <w:szCs w:val="24"/>
            <w:lang w:val="en-CA"/>
          </w:rPr>
          <w:t xml:space="preserve"> </w:t>
        </w:r>
        <w:proofErr w:type="spellStart"/>
        <w:r w:rsidR="00197BD2">
          <w:rPr>
            <w:rFonts w:ascii="Arial" w:hAnsi="Arial" w:cs="Arial"/>
            <w:szCs w:val="24"/>
            <w:lang w:val="en-CA"/>
          </w:rPr>
          <w:t>transradial</w:t>
        </w:r>
        <w:proofErr w:type="spellEnd"/>
        <w:r w:rsidR="00197BD2">
          <w:rPr>
            <w:rFonts w:ascii="Arial" w:hAnsi="Arial" w:cs="Arial"/>
            <w:szCs w:val="24"/>
            <w:lang w:val="en-CA"/>
          </w:rPr>
          <w:t xml:space="preserve"> amput</w:t>
        </w:r>
        <w:r w:rsidR="00197BD2">
          <w:rPr>
            <w:rFonts w:ascii="Arial" w:hAnsi="Arial" w:cs="Arial"/>
            <w:szCs w:val="24"/>
            <w:lang w:val="en-CA"/>
          </w:rPr>
          <w:t xml:space="preserve">ation cannot sense the environment with the current developed prosthetic hands. Hence, adding a deep sensing mechanism will </w:t>
        </w:r>
      </w:ins>
      <w:ins w:id="35" w:author="rezvan nasiri" w:date="2022-02-07T11:59:00Z">
        <w:r w:rsidR="00A85159">
          <w:rPr>
            <w:rFonts w:ascii="Arial" w:hAnsi="Arial" w:cs="Arial"/>
            <w:szCs w:val="24"/>
            <w:lang w:val="en-CA"/>
          </w:rPr>
          <w:t>enable</w:t>
        </w:r>
      </w:ins>
      <w:ins w:id="36" w:author="rezvan nasiri" w:date="2022-02-07T11:08:00Z">
        <w:r w:rsidR="00197BD2">
          <w:rPr>
            <w:rFonts w:ascii="Arial" w:hAnsi="Arial" w:cs="Arial"/>
            <w:szCs w:val="24"/>
            <w:lang w:val="en-CA"/>
          </w:rPr>
          <w:t xml:space="preserve"> them to sense the environme</w:t>
        </w:r>
      </w:ins>
      <w:ins w:id="37" w:author="rezvan nasiri" w:date="2022-02-07T11:09:00Z">
        <w:r w:rsidR="00197BD2">
          <w:rPr>
            <w:rFonts w:ascii="Arial" w:hAnsi="Arial" w:cs="Arial"/>
            <w:szCs w:val="24"/>
            <w:lang w:val="en-CA"/>
          </w:rPr>
          <w:t>nt by transferring the sensed force at fingertips to</w:t>
        </w:r>
      </w:ins>
      <w:ins w:id="38" w:author="rezvan nasiri" w:date="2022-02-07T11:07:00Z">
        <w:r w:rsidR="00197BD2">
          <w:rPr>
            <w:rFonts w:ascii="Arial" w:hAnsi="Arial" w:cs="Arial"/>
            <w:szCs w:val="24"/>
            <w:lang w:val="en-CA"/>
          </w:rPr>
          <w:t xml:space="preserve"> </w:t>
        </w:r>
      </w:ins>
      <w:ins w:id="39" w:author="rezvan nasiri" w:date="2022-02-07T11:31:00Z">
        <w:r w:rsidR="008D07DA">
          <w:rPr>
            <w:rFonts w:ascii="Arial" w:hAnsi="Arial" w:cs="Arial"/>
            <w:szCs w:val="24"/>
            <w:lang w:val="en-CA"/>
          </w:rPr>
          <w:t>their</w:t>
        </w:r>
      </w:ins>
      <w:ins w:id="40" w:author="rezvan nasiri" w:date="2022-02-07T11:09:00Z">
        <w:r w:rsidR="00197BD2">
          <w:rPr>
            <w:rFonts w:ascii="Arial" w:hAnsi="Arial" w:cs="Arial"/>
            <w:szCs w:val="24"/>
            <w:lang w:val="en-CA"/>
          </w:rPr>
          <w:t xml:space="preserve"> skin. This study tries to develop the most effective transitional fun</w:t>
        </w:r>
      </w:ins>
      <w:ins w:id="41" w:author="rezvan nasiri" w:date="2022-02-07T11:10:00Z">
        <w:r w:rsidR="00197BD2">
          <w:rPr>
            <w:rFonts w:ascii="Arial" w:hAnsi="Arial" w:cs="Arial"/>
            <w:szCs w:val="24"/>
            <w:lang w:val="en-CA"/>
          </w:rPr>
          <w:t xml:space="preserve">ction to transfer force information as vibrations on the skin. </w:t>
        </w:r>
      </w:ins>
      <w:moveFromRangeStart w:id="42" w:author="rezvan nasiri" w:date="2022-02-07T11:10:00Z" w:name="move95124662"/>
      <w:moveFrom w:id="43" w:author="rezvan nasiri" w:date="2022-02-07T11:10:00Z">
        <w:r w:rsidR="00023AEA" w:rsidRPr="00B95F2F" w:rsidDel="00197BD2">
          <w:rPr>
            <w:rFonts w:ascii="Arial" w:hAnsi="Arial" w:cs="Arial"/>
            <w:szCs w:val="24"/>
            <w:lang w:val="en-CA"/>
          </w:rPr>
          <w:t xml:space="preserve">This study will help develop </w:t>
        </w:r>
        <w:r w:rsidR="00366489" w:rsidDel="00197BD2">
          <w:rPr>
            <w:rFonts w:ascii="Arial" w:hAnsi="Arial" w:cs="Arial"/>
            <w:szCs w:val="24"/>
            <w:lang w:val="en-CA"/>
          </w:rPr>
          <w:t xml:space="preserve">a classification algorithm </w:t>
        </w:r>
        <w:r w:rsidR="00E14802" w:rsidDel="00197BD2">
          <w:rPr>
            <w:rFonts w:ascii="Arial" w:hAnsi="Arial" w:cs="Arial"/>
            <w:szCs w:val="24"/>
            <w:lang w:val="en-CA"/>
          </w:rPr>
          <w:t>to be implemented in a prosthesis prototype. Also, it will be the first step to do a future study with transradial amputees.</w:t>
        </w:r>
      </w:moveFrom>
      <w:moveFromRangeEnd w:id="42"/>
    </w:p>
    <w:p w14:paraId="2E020EE9" w14:textId="01F1CF2C" w:rsidR="00DA4265" w:rsidRDefault="00DA4265" w:rsidP="00DA4265">
      <w:pPr>
        <w:pStyle w:val="EndnoteText"/>
        <w:numPr>
          <w:ilvl w:val="0"/>
          <w:numId w:val="5"/>
        </w:numPr>
        <w:spacing w:after="240" w:line="276" w:lineRule="auto"/>
        <w:jc w:val="both"/>
        <w:rPr>
          <w:ins w:id="44" w:author="rezvan nasiri" w:date="2022-02-07T12:00:00Z"/>
          <w:rFonts w:ascii="Arial" w:hAnsi="Arial" w:cs="Arial"/>
          <w:szCs w:val="24"/>
        </w:rPr>
      </w:pPr>
      <w:ins w:id="45" w:author="rezvan nasiri" w:date="2022-02-07T11:29:00Z">
        <w:r>
          <w:rPr>
            <w:rFonts w:ascii="Arial" w:hAnsi="Arial" w:cs="Arial"/>
            <w:szCs w:val="24"/>
          </w:rPr>
          <w:t xml:space="preserve">EMG sensors are electrical electrodes which records small electrical </w:t>
        </w:r>
      </w:ins>
      <w:ins w:id="46" w:author="rezvan nasiri" w:date="2022-02-07T11:30:00Z">
        <w:r w:rsidR="00933B9E">
          <w:rPr>
            <w:rFonts w:ascii="Arial" w:hAnsi="Arial" w:cs="Arial"/>
            <w:szCs w:val="24"/>
          </w:rPr>
          <w:t>voltage changes</w:t>
        </w:r>
      </w:ins>
      <w:ins w:id="47" w:author="rezvan nasiri" w:date="2022-02-07T11:29:00Z">
        <w:r>
          <w:rPr>
            <w:rFonts w:ascii="Arial" w:hAnsi="Arial" w:cs="Arial"/>
            <w:szCs w:val="24"/>
          </w:rPr>
          <w:t xml:space="preserve"> on </w:t>
        </w:r>
      </w:ins>
      <w:ins w:id="48" w:author="rezvan nasiri" w:date="2022-02-07T11:30:00Z">
        <w:r>
          <w:rPr>
            <w:rFonts w:ascii="Arial" w:hAnsi="Arial" w:cs="Arial"/>
            <w:szCs w:val="24"/>
          </w:rPr>
          <w:t xml:space="preserve">skin </w:t>
        </w:r>
        <w:r w:rsidR="00933B9E">
          <w:rPr>
            <w:rFonts w:ascii="Arial" w:hAnsi="Arial" w:cs="Arial"/>
            <w:szCs w:val="24"/>
          </w:rPr>
          <w:t>caused by</w:t>
        </w:r>
        <w:r>
          <w:rPr>
            <w:rFonts w:ascii="Arial" w:hAnsi="Arial" w:cs="Arial"/>
            <w:szCs w:val="24"/>
          </w:rPr>
          <w:t xml:space="preserve"> muscle</w:t>
        </w:r>
        <w:r w:rsidR="00933B9E">
          <w:rPr>
            <w:rFonts w:ascii="Arial" w:hAnsi="Arial" w:cs="Arial"/>
            <w:szCs w:val="24"/>
          </w:rPr>
          <w:t xml:space="preserve"> activities.</w:t>
        </w:r>
      </w:ins>
    </w:p>
    <w:p w14:paraId="34A57E03" w14:textId="783997AD" w:rsidR="00A85159" w:rsidRDefault="00A85159" w:rsidP="00DA4265">
      <w:pPr>
        <w:pStyle w:val="EndnoteText"/>
        <w:numPr>
          <w:ilvl w:val="0"/>
          <w:numId w:val="5"/>
        </w:numPr>
        <w:spacing w:after="240" w:line="276" w:lineRule="auto"/>
        <w:jc w:val="both"/>
        <w:rPr>
          <w:ins w:id="49" w:author="rezvan nasiri" w:date="2022-02-07T11:29:00Z"/>
          <w:rFonts w:ascii="Arial" w:hAnsi="Arial" w:cs="Arial"/>
          <w:szCs w:val="24"/>
        </w:rPr>
      </w:pPr>
      <w:ins w:id="50" w:author="rezvan nasiri" w:date="2022-02-07T12:00:00Z">
        <w:r>
          <w:rPr>
            <w:rFonts w:ascii="Arial" w:hAnsi="Arial" w:cs="Arial"/>
            <w:szCs w:val="24"/>
          </w:rPr>
          <w:t>Sensory substitution is a research terminology which refers to the technologies or methods that helps us to replace a lost</w:t>
        </w:r>
      </w:ins>
      <w:ins w:id="51" w:author="rezvan nasiri" w:date="2022-02-07T12:01:00Z">
        <w:r>
          <w:rPr>
            <w:rFonts w:ascii="Arial" w:hAnsi="Arial" w:cs="Arial"/>
            <w:szCs w:val="24"/>
          </w:rPr>
          <w:t xml:space="preserve"> sensory with another.</w:t>
        </w:r>
      </w:ins>
    </w:p>
    <w:p w14:paraId="511A3367" w14:textId="132FDB70" w:rsidR="00DA4265" w:rsidRPr="00E14802" w:rsidRDefault="00DA4265" w:rsidP="00DA4265">
      <w:pPr>
        <w:pStyle w:val="EndnoteText"/>
        <w:numPr>
          <w:ilvl w:val="0"/>
          <w:numId w:val="5"/>
        </w:numPr>
        <w:spacing w:after="240" w:line="276" w:lineRule="auto"/>
        <w:jc w:val="both"/>
        <w:rPr>
          <w:rFonts w:ascii="Arial" w:hAnsi="Arial" w:cs="Arial"/>
          <w:szCs w:val="24"/>
        </w:rPr>
        <w:pPrChange w:id="52" w:author="rezvan nasiri" w:date="2022-02-07T11:28:00Z">
          <w:pPr>
            <w:pStyle w:val="EndnoteText"/>
            <w:spacing w:after="240" w:line="276" w:lineRule="auto"/>
            <w:jc w:val="both"/>
          </w:pPr>
        </w:pPrChange>
      </w:pPr>
      <w:ins w:id="53" w:author="rezvan nasiri" w:date="2022-02-07T11:28:00Z">
        <w:r>
          <w:rPr>
            <w:rFonts w:ascii="Arial" w:hAnsi="Arial" w:cs="Arial"/>
            <w:szCs w:val="24"/>
          </w:rPr>
          <w:t>The vibrators are some tiny motorized devices which applies small vibrations on the participants</w:t>
        </w:r>
      </w:ins>
      <w:ins w:id="54" w:author="rezvan nasiri" w:date="2022-02-07T11:29:00Z">
        <w:r>
          <w:rPr>
            <w:rFonts w:ascii="Arial" w:hAnsi="Arial" w:cs="Arial"/>
            <w:szCs w:val="24"/>
          </w:rPr>
          <w:t xml:space="preserve"> skins.</w:t>
        </w:r>
      </w:ins>
    </w:p>
    <w:p w14:paraId="64CF79EC" w14:textId="0B72A556" w:rsidR="000A1AE9" w:rsidRPr="0048156A" w:rsidRDefault="0048156A" w:rsidP="00546D34">
      <w:pPr>
        <w:pStyle w:val="Heading2"/>
        <w:spacing w:line="276" w:lineRule="auto"/>
        <w:rPr>
          <w:rFonts w:ascii="Arial" w:hAnsi="Arial" w:cs="Arial"/>
          <w:szCs w:val="24"/>
          <w:u w:val="none"/>
          <w:lang w:val="en-CA"/>
        </w:rPr>
      </w:pPr>
      <w:r w:rsidRPr="0048156A">
        <w:rPr>
          <w:rFonts w:ascii="Arial" w:hAnsi="Arial" w:cs="Arial"/>
          <w:szCs w:val="24"/>
          <w:u w:val="none"/>
          <w:lang w:val="en-CA"/>
        </w:rPr>
        <w:lastRenderedPageBreak/>
        <w:t xml:space="preserve">WHY AM I BEING ASKED TO TAKE PART IN THIS RESEARCH STUDY? </w:t>
      </w:r>
    </w:p>
    <w:p w14:paraId="0EC7591E" w14:textId="3247A524" w:rsidR="000A1AE9" w:rsidRPr="00A52906" w:rsidRDefault="00545213" w:rsidP="00A85E2E">
      <w:pPr>
        <w:pStyle w:val="EndnoteText"/>
        <w:spacing w:after="240" w:line="276" w:lineRule="auto"/>
        <w:jc w:val="both"/>
        <w:rPr>
          <w:rFonts w:ascii="Arial" w:hAnsi="Arial" w:cs="Arial"/>
          <w:lang w:val="en-CA"/>
        </w:rPr>
      </w:pPr>
      <w:ins w:id="55" w:author="rezvan nasiri" w:date="2022-02-07T11:13:00Z">
        <w:r>
          <w:rPr>
            <w:rFonts w:ascii="Arial" w:hAnsi="Arial" w:cs="Arial"/>
            <w:szCs w:val="24"/>
            <w:lang w:val="en-CA"/>
          </w:rPr>
          <w:t>Model</w:t>
        </w:r>
      </w:ins>
      <w:ins w:id="56" w:author="rezvan nasiri" w:date="2022-02-07T11:14:00Z">
        <w:r>
          <w:rPr>
            <w:rFonts w:ascii="Arial" w:hAnsi="Arial" w:cs="Arial"/>
            <w:szCs w:val="24"/>
            <w:lang w:val="en-CA"/>
          </w:rPr>
          <w:t>s and algorithms are</w:t>
        </w:r>
      </w:ins>
      <w:ins w:id="57" w:author="rezvan nasiri" w:date="2022-02-07T11:13:00Z">
        <w:r>
          <w:rPr>
            <w:rFonts w:ascii="Arial" w:hAnsi="Arial" w:cs="Arial"/>
            <w:szCs w:val="24"/>
            <w:lang w:val="en-CA"/>
          </w:rPr>
          <w:t xml:space="preserve"> </w:t>
        </w:r>
      </w:ins>
      <w:ins w:id="58" w:author="rezvan nasiri" w:date="2022-02-07T11:15:00Z">
        <w:r>
          <w:rPr>
            <w:rFonts w:ascii="Arial" w:hAnsi="Arial" w:cs="Arial"/>
            <w:szCs w:val="24"/>
            <w:lang w:val="en-CA"/>
          </w:rPr>
          <w:t xml:space="preserve">developed based on a rich dataset which are collected from the able-bodied subjects. </w:t>
        </w:r>
      </w:ins>
      <w:r w:rsidR="000A1AE9" w:rsidRPr="00CD1423">
        <w:rPr>
          <w:rFonts w:ascii="Arial" w:hAnsi="Arial" w:cs="Arial"/>
          <w:szCs w:val="24"/>
          <w:lang w:val="en-CA"/>
        </w:rPr>
        <w:t xml:space="preserve">We are inviting you to take part in this research study because </w:t>
      </w:r>
      <w:bookmarkStart w:id="59" w:name="_Hlk527984300"/>
      <w:r w:rsidR="000A1AE9" w:rsidRPr="00CD1423">
        <w:rPr>
          <w:rFonts w:ascii="Arial" w:hAnsi="Arial" w:cs="Arial"/>
          <w:b/>
          <w:bCs/>
          <w:szCs w:val="24"/>
          <w:lang w:val="en-CA"/>
        </w:rPr>
        <w:t>you</w:t>
      </w:r>
      <w:r w:rsidR="009F7022" w:rsidRPr="00CD1423">
        <w:rPr>
          <w:rFonts w:ascii="Arial" w:hAnsi="Arial" w:cs="Arial"/>
          <w:b/>
          <w:bCs/>
          <w:szCs w:val="24"/>
          <w:lang w:val="en-CA"/>
        </w:rPr>
        <w:t xml:space="preserve"> </w:t>
      </w:r>
      <w:r w:rsidR="00CD1423" w:rsidRPr="00CD1423">
        <w:rPr>
          <w:rFonts w:ascii="Arial" w:hAnsi="Arial" w:cs="Arial"/>
          <w:b/>
          <w:bCs/>
          <w:szCs w:val="24"/>
          <w:lang w:val="en-CA"/>
        </w:rPr>
        <w:t>are</w:t>
      </w:r>
      <w:r w:rsidR="009F7022" w:rsidRPr="00CD1423">
        <w:rPr>
          <w:rFonts w:ascii="Arial" w:hAnsi="Arial" w:cs="Arial"/>
          <w:b/>
          <w:bCs/>
          <w:szCs w:val="24"/>
          <w:lang w:val="en-CA"/>
        </w:rPr>
        <w:t xml:space="preserve"> </w:t>
      </w:r>
      <w:r w:rsidR="00CD1423" w:rsidRPr="00CD1423">
        <w:rPr>
          <w:rFonts w:ascii="Arial" w:hAnsi="Arial" w:cs="Arial"/>
          <w:b/>
          <w:bCs/>
          <w:szCs w:val="24"/>
          <w:lang w:val="en-CA"/>
        </w:rPr>
        <w:t xml:space="preserve">an able-bodied </w:t>
      </w:r>
      <w:commentRangeStart w:id="60"/>
      <w:del w:id="61" w:author="rezvan nasiri" w:date="2022-02-07T11:15:00Z">
        <w:r w:rsidR="00CD1423" w:rsidRPr="00CD1423" w:rsidDel="00545213">
          <w:rPr>
            <w:rFonts w:ascii="Arial" w:hAnsi="Arial" w:cs="Arial"/>
            <w:b/>
            <w:bCs/>
            <w:szCs w:val="24"/>
            <w:lang w:val="en-CA"/>
          </w:rPr>
          <w:delText xml:space="preserve">subject </w:delText>
        </w:r>
      </w:del>
      <w:commentRangeEnd w:id="60"/>
      <w:r w:rsidR="00DA4265">
        <w:rPr>
          <w:rStyle w:val="CommentReference"/>
          <w:rFonts w:ascii="Times New Roman" w:hAnsi="Times New Roman"/>
        </w:rPr>
        <w:commentReference w:id="60"/>
      </w:r>
      <w:ins w:id="62" w:author="rezvan nasiri" w:date="2022-02-07T11:16:00Z">
        <w:r>
          <w:rPr>
            <w:rFonts w:ascii="Arial" w:hAnsi="Arial" w:cs="Arial"/>
            <w:b/>
            <w:bCs/>
            <w:szCs w:val="24"/>
            <w:lang w:val="en-CA"/>
          </w:rPr>
          <w:t>individuals</w:t>
        </w:r>
      </w:ins>
      <w:ins w:id="63" w:author="rezvan nasiri" w:date="2022-02-07T11:15:00Z">
        <w:r w:rsidRPr="00CD1423">
          <w:rPr>
            <w:rFonts w:ascii="Arial" w:hAnsi="Arial" w:cs="Arial"/>
            <w:b/>
            <w:bCs/>
            <w:szCs w:val="24"/>
            <w:lang w:val="en-CA"/>
          </w:rPr>
          <w:t xml:space="preserve"> </w:t>
        </w:r>
      </w:ins>
      <w:r w:rsidR="00CD1423" w:rsidRPr="00CD1423">
        <w:rPr>
          <w:rFonts w:ascii="Arial" w:hAnsi="Arial" w:cs="Arial"/>
          <w:b/>
          <w:bCs/>
          <w:szCs w:val="24"/>
          <w:lang w:val="en-CA"/>
        </w:rPr>
        <w:t>that can perform multiple hand grasps</w:t>
      </w:r>
      <w:r w:rsidR="00A37909" w:rsidRPr="00CD1423">
        <w:rPr>
          <w:rFonts w:ascii="Arial" w:hAnsi="Arial" w:cs="Arial"/>
          <w:b/>
          <w:bCs/>
          <w:szCs w:val="24"/>
          <w:lang w:val="en-CA"/>
        </w:rPr>
        <w:t>.</w:t>
      </w:r>
      <w:bookmarkEnd w:id="59"/>
      <w:r w:rsidR="0048156A" w:rsidRPr="00CD1423">
        <w:rPr>
          <w:rFonts w:ascii="Arial" w:hAnsi="Arial" w:cs="Arial"/>
          <w:b/>
          <w:bCs/>
          <w:szCs w:val="24"/>
          <w:lang w:val="en-CA"/>
        </w:rPr>
        <w:t xml:space="preserve"> </w:t>
      </w:r>
      <w:ins w:id="64" w:author="rezvan nasiri" w:date="2022-02-07T11:26:00Z">
        <w:r w:rsidR="00DA4265">
          <w:rPr>
            <w:rFonts w:ascii="Arial" w:hAnsi="Arial" w:cs="Arial"/>
            <w:szCs w:val="24"/>
            <w:lang w:val="en-CA"/>
          </w:rPr>
          <w:t>And, we will collect your data (</w:t>
        </w:r>
      </w:ins>
      <w:ins w:id="65" w:author="rezvan nasiri" w:date="2022-02-07T11:27:00Z">
        <w:r w:rsidR="00DA4265">
          <w:rPr>
            <w:rFonts w:ascii="Arial" w:hAnsi="Arial" w:cs="Arial"/>
            <w:szCs w:val="24"/>
            <w:lang w:val="en-CA"/>
          </w:rPr>
          <w:t>muscle activation by EMG sensors and hand positions by motion captures</w:t>
        </w:r>
      </w:ins>
      <w:ins w:id="66" w:author="rezvan nasiri" w:date="2022-02-07T11:26:00Z">
        <w:r w:rsidR="00DA4265">
          <w:rPr>
            <w:rFonts w:ascii="Arial" w:hAnsi="Arial" w:cs="Arial"/>
            <w:szCs w:val="24"/>
            <w:lang w:val="en-CA"/>
          </w:rPr>
          <w:t xml:space="preserve">) </w:t>
        </w:r>
      </w:ins>
      <w:r w:rsidR="000A1AE9" w:rsidRPr="00CD1423">
        <w:rPr>
          <w:rFonts w:ascii="Arial" w:hAnsi="Arial" w:cs="Arial"/>
          <w:szCs w:val="24"/>
          <w:lang w:val="en-CA"/>
        </w:rPr>
        <w:t>Before</w:t>
      </w:r>
      <w:r w:rsidR="000A1AE9" w:rsidRPr="00681FFC">
        <w:rPr>
          <w:rFonts w:ascii="Arial" w:hAnsi="Arial" w:cs="Arial"/>
          <w:szCs w:val="24"/>
          <w:lang w:val="en-CA"/>
        </w:rPr>
        <w:t xml:space="preserve"> you </w:t>
      </w:r>
      <w:r w:rsidR="00B727C7" w:rsidRPr="00681FFC">
        <w:rPr>
          <w:rFonts w:ascii="Arial" w:hAnsi="Arial" w:cs="Arial"/>
          <w:szCs w:val="24"/>
          <w:lang w:val="en-CA"/>
        </w:rPr>
        <w:t>decide,</w:t>
      </w:r>
      <w:r w:rsidR="000A1AE9" w:rsidRPr="00681FFC">
        <w:rPr>
          <w:rFonts w:ascii="Arial" w:hAnsi="Arial" w:cs="Arial"/>
          <w:szCs w:val="24"/>
          <w:lang w:val="en-CA"/>
        </w:rPr>
        <w:t xml:space="preserve"> one of the researchers will go over this form with you. You </w:t>
      </w:r>
      <w:r w:rsidR="000A1AE9" w:rsidRPr="00681FFC">
        <w:rPr>
          <w:rFonts w:ascii="Arial" w:hAnsi="Arial" w:cs="Arial"/>
          <w:b/>
          <w:bCs/>
          <w:szCs w:val="24"/>
          <w:lang w:val="en-CA"/>
        </w:rPr>
        <w:t>can always ask questions</w:t>
      </w:r>
      <w:r w:rsidR="000A1AE9" w:rsidRPr="00681FFC">
        <w:rPr>
          <w:rFonts w:ascii="Arial" w:hAnsi="Arial" w:cs="Arial"/>
          <w:szCs w:val="24"/>
          <w:lang w:val="en-CA"/>
        </w:rPr>
        <w:t xml:space="preserve"> if you need a better explanation or more information.</w:t>
      </w:r>
    </w:p>
    <w:p w14:paraId="63FA90D5" w14:textId="7E81E920" w:rsidR="00F17729" w:rsidRPr="0048156A" w:rsidRDefault="0048156A" w:rsidP="00546D34">
      <w:pPr>
        <w:pStyle w:val="Heading2"/>
        <w:spacing w:line="276" w:lineRule="auto"/>
        <w:rPr>
          <w:rFonts w:ascii="Arial" w:hAnsi="Arial" w:cs="Arial"/>
          <w:szCs w:val="24"/>
          <w:u w:val="none"/>
          <w:lang w:val="en-CA"/>
        </w:rPr>
      </w:pPr>
      <w:r w:rsidRPr="0048156A">
        <w:rPr>
          <w:rFonts w:ascii="Arial" w:hAnsi="Arial" w:cs="Arial"/>
          <w:szCs w:val="24"/>
          <w:u w:val="none"/>
          <w:lang w:val="en-CA"/>
        </w:rPr>
        <w:t>WHAT WILL I BE ASKED TO DO?</w:t>
      </w:r>
    </w:p>
    <w:p w14:paraId="2218383D" w14:textId="16230FD8" w:rsidR="007E0CA4" w:rsidRDefault="00C135C3" w:rsidP="00802C62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del w:id="67" w:author="rezvan nasiri" w:date="2022-02-07T11:32:00Z">
        <w:r w:rsidRPr="00B95F2F" w:rsidDel="008D07DA">
          <w:rPr>
            <w:rFonts w:ascii="Arial" w:hAnsi="Arial" w:cs="Arial"/>
            <w:szCs w:val="24"/>
            <w:lang w:val="en-CA"/>
          </w:rPr>
          <w:delText>If you agree to take part in this study,</w:delText>
        </w:r>
      </w:del>
      <w:ins w:id="68" w:author="rezvan nasiri" w:date="2022-02-07T11:32:00Z">
        <w:r w:rsidR="008D07DA">
          <w:rPr>
            <w:rFonts w:ascii="Arial" w:hAnsi="Arial" w:cs="Arial"/>
            <w:szCs w:val="24"/>
            <w:lang w:val="en-CA"/>
          </w:rPr>
          <w:t>Individuals who are willing to join this study</w:t>
        </w:r>
      </w:ins>
      <w:del w:id="69" w:author="rezvan nasiri" w:date="2022-02-07T11:32:00Z">
        <w:r w:rsidRPr="00B95F2F" w:rsidDel="008D07DA">
          <w:rPr>
            <w:rFonts w:ascii="Arial" w:hAnsi="Arial" w:cs="Arial"/>
            <w:szCs w:val="24"/>
            <w:lang w:val="en-CA"/>
          </w:rPr>
          <w:delText xml:space="preserve"> </w:delText>
        </w:r>
        <w:r w:rsidR="002B63B9" w:rsidRPr="00B95F2F" w:rsidDel="008D07DA">
          <w:rPr>
            <w:rFonts w:ascii="Arial" w:hAnsi="Arial" w:cs="Arial"/>
            <w:szCs w:val="24"/>
            <w:lang w:val="en-CA"/>
          </w:rPr>
          <w:delText>you</w:delText>
        </w:r>
      </w:del>
      <w:r w:rsidR="002B63B9" w:rsidRPr="00B95F2F">
        <w:rPr>
          <w:rFonts w:ascii="Arial" w:hAnsi="Arial" w:cs="Arial"/>
          <w:szCs w:val="24"/>
          <w:lang w:val="en-CA"/>
        </w:rPr>
        <w:t xml:space="preserve"> should contact the study coordinator at </w:t>
      </w:r>
      <w:r w:rsidR="007E0CA4" w:rsidRPr="00B95F2F">
        <w:rPr>
          <w:rFonts w:ascii="Arial" w:hAnsi="Arial" w:cs="Arial"/>
          <w:szCs w:val="24"/>
          <w:lang w:val="en-CA"/>
        </w:rPr>
        <w:t>(</w:t>
      </w:r>
      <w:r w:rsidR="002B63B9" w:rsidRPr="00B95F2F">
        <w:rPr>
          <w:rFonts w:ascii="Arial" w:hAnsi="Arial" w:cs="Arial"/>
          <w:b/>
          <w:bCs/>
          <w:szCs w:val="24"/>
          <w:u w:val="single"/>
          <w:lang w:val="en-CA"/>
        </w:rPr>
        <w:t>780</w:t>
      </w:r>
      <w:r w:rsidR="007E0CA4" w:rsidRPr="00B95F2F">
        <w:rPr>
          <w:rFonts w:ascii="Arial" w:hAnsi="Arial" w:cs="Arial"/>
          <w:b/>
          <w:bCs/>
          <w:szCs w:val="24"/>
          <w:u w:val="single"/>
          <w:lang w:val="en-CA"/>
        </w:rPr>
        <w:t>)</w:t>
      </w:r>
      <w:r w:rsidR="002B63B9" w:rsidRPr="00B95F2F">
        <w:rPr>
          <w:rFonts w:ascii="Arial" w:hAnsi="Arial" w:cs="Arial"/>
          <w:b/>
          <w:bCs/>
          <w:szCs w:val="24"/>
          <w:u w:val="single"/>
          <w:lang w:val="en-CA"/>
        </w:rPr>
        <w:t xml:space="preserve"> </w:t>
      </w:r>
      <w:r w:rsidR="005864D5" w:rsidRPr="00B95F2F">
        <w:rPr>
          <w:rFonts w:ascii="Arial" w:hAnsi="Arial" w:cs="Arial"/>
          <w:b/>
          <w:bCs/>
          <w:szCs w:val="24"/>
          <w:u w:val="single"/>
          <w:lang w:val="en-CA"/>
        </w:rPr>
        <w:t>232</w:t>
      </w:r>
      <w:r w:rsidR="002B63B9" w:rsidRPr="00B95F2F">
        <w:rPr>
          <w:rFonts w:ascii="Arial" w:hAnsi="Arial" w:cs="Arial"/>
          <w:b/>
          <w:bCs/>
          <w:szCs w:val="24"/>
          <w:u w:val="single"/>
          <w:lang w:val="en-CA"/>
        </w:rPr>
        <w:t xml:space="preserve"> </w:t>
      </w:r>
      <w:r w:rsidR="005864D5" w:rsidRPr="00B95F2F">
        <w:rPr>
          <w:rFonts w:ascii="Arial" w:hAnsi="Arial" w:cs="Arial"/>
          <w:b/>
          <w:bCs/>
          <w:szCs w:val="24"/>
          <w:u w:val="single"/>
          <w:lang w:val="en-CA"/>
        </w:rPr>
        <w:t>7107</w:t>
      </w:r>
      <w:r w:rsidR="002B63B9" w:rsidRPr="00B95F2F">
        <w:rPr>
          <w:rFonts w:ascii="Arial" w:hAnsi="Arial" w:cs="Arial"/>
          <w:b/>
          <w:bCs/>
          <w:szCs w:val="24"/>
          <w:u w:val="single"/>
          <w:lang w:val="en-CA"/>
        </w:rPr>
        <w:t xml:space="preserve">. </w:t>
      </w:r>
      <w:r w:rsidR="007E0CA4" w:rsidRPr="00B95F2F">
        <w:rPr>
          <w:rFonts w:ascii="Arial" w:hAnsi="Arial" w:cs="Arial"/>
          <w:szCs w:val="24"/>
          <w:lang w:val="en-CA"/>
        </w:rPr>
        <w:t>We</w:t>
      </w:r>
      <w:r w:rsidR="002B63B9" w:rsidRPr="00B95F2F">
        <w:rPr>
          <w:rFonts w:ascii="Arial" w:hAnsi="Arial" w:cs="Arial"/>
          <w:szCs w:val="24"/>
          <w:lang w:val="en-CA"/>
        </w:rPr>
        <w:t xml:space="preserve"> will send </w:t>
      </w:r>
      <w:del w:id="70" w:author="rezvan nasiri" w:date="2022-02-07T11:32:00Z">
        <w:r w:rsidR="002B63B9" w:rsidRPr="00B95F2F" w:rsidDel="008D07DA">
          <w:rPr>
            <w:rFonts w:ascii="Arial" w:hAnsi="Arial" w:cs="Arial"/>
            <w:szCs w:val="24"/>
            <w:lang w:val="en-CA"/>
          </w:rPr>
          <w:delText xml:space="preserve">you </w:delText>
        </w:r>
      </w:del>
      <w:ins w:id="71" w:author="rezvan nasiri" w:date="2022-02-07T11:32:00Z">
        <w:r w:rsidR="008D07DA">
          <w:rPr>
            <w:rFonts w:ascii="Arial" w:hAnsi="Arial" w:cs="Arial"/>
            <w:szCs w:val="24"/>
            <w:lang w:val="en-CA"/>
          </w:rPr>
          <w:t>partic</w:t>
        </w:r>
      </w:ins>
      <w:ins w:id="72" w:author="rezvan nasiri" w:date="2022-02-07T11:33:00Z">
        <w:r w:rsidR="008D07DA">
          <w:rPr>
            <w:rFonts w:ascii="Arial" w:hAnsi="Arial" w:cs="Arial"/>
            <w:szCs w:val="24"/>
            <w:lang w:val="en-CA"/>
          </w:rPr>
          <w:t>ipants</w:t>
        </w:r>
      </w:ins>
      <w:ins w:id="73" w:author="rezvan nasiri" w:date="2022-02-07T11:32:00Z">
        <w:r w:rsidR="008D07DA" w:rsidRPr="00B95F2F">
          <w:rPr>
            <w:rFonts w:ascii="Arial" w:hAnsi="Arial" w:cs="Arial"/>
            <w:szCs w:val="24"/>
            <w:lang w:val="en-CA"/>
          </w:rPr>
          <w:t xml:space="preserve"> </w:t>
        </w:r>
      </w:ins>
      <w:r w:rsidR="002B63B9" w:rsidRPr="00B95F2F">
        <w:rPr>
          <w:rFonts w:ascii="Arial" w:hAnsi="Arial" w:cs="Arial"/>
          <w:szCs w:val="24"/>
          <w:lang w:val="en-CA"/>
        </w:rPr>
        <w:t xml:space="preserve">a link to a secure website (REDCap) </w:t>
      </w:r>
      <w:del w:id="74" w:author="rezvan nasiri" w:date="2022-02-07T11:33:00Z">
        <w:r w:rsidR="002B63B9" w:rsidRPr="00B95F2F" w:rsidDel="008D07DA">
          <w:rPr>
            <w:rFonts w:ascii="Arial" w:hAnsi="Arial" w:cs="Arial"/>
            <w:szCs w:val="24"/>
            <w:lang w:val="en-CA"/>
          </w:rPr>
          <w:delText xml:space="preserve">that you </w:delText>
        </w:r>
      </w:del>
      <w:ins w:id="75" w:author="rezvan nasiri" w:date="2022-02-07T11:33:00Z">
        <w:r w:rsidR="008D07DA">
          <w:rPr>
            <w:rFonts w:ascii="Arial" w:hAnsi="Arial" w:cs="Arial"/>
            <w:szCs w:val="24"/>
            <w:lang w:val="en-CA"/>
          </w:rPr>
          <w:t xml:space="preserve"> where participants</w:t>
        </w:r>
        <w:r w:rsidR="008D07DA" w:rsidRPr="00B95F2F">
          <w:rPr>
            <w:rFonts w:ascii="Arial" w:hAnsi="Arial" w:cs="Arial"/>
            <w:szCs w:val="24"/>
            <w:lang w:val="en-CA"/>
          </w:rPr>
          <w:t xml:space="preserve"> </w:t>
        </w:r>
      </w:ins>
      <w:del w:id="76" w:author="rezvan nasiri" w:date="2022-02-07T11:33:00Z">
        <w:r w:rsidR="002B63B9" w:rsidRPr="00B95F2F" w:rsidDel="008D07DA">
          <w:rPr>
            <w:rFonts w:ascii="Arial" w:hAnsi="Arial" w:cs="Arial"/>
            <w:szCs w:val="24"/>
            <w:lang w:val="en-CA"/>
          </w:rPr>
          <w:delText xml:space="preserve">should </w:delText>
        </w:r>
      </w:del>
      <w:ins w:id="77" w:author="rezvan nasiri" w:date="2022-02-07T11:33:00Z">
        <w:r w:rsidR="008D07DA">
          <w:rPr>
            <w:rFonts w:ascii="Arial" w:hAnsi="Arial" w:cs="Arial"/>
            <w:szCs w:val="24"/>
            <w:lang w:val="en-CA"/>
          </w:rPr>
          <w:t>can</w:t>
        </w:r>
        <w:r w:rsidR="008D07DA" w:rsidRPr="00B95F2F">
          <w:rPr>
            <w:rFonts w:ascii="Arial" w:hAnsi="Arial" w:cs="Arial"/>
            <w:szCs w:val="24"/>
            <w:lang w:val="en-CA"/>
          </w:rPr>
          <w:t xml:space="preserve"> </w:t>
        </w:r>
      </w:ins>
      <w:r w:rsidR="002B63B9" w:rsidRPr="00B95F2F">
        <w:rPr>
          <w:rFonts w:ascii="Arial" w:hAnsi="Arial" w:cs="Arial"/>
          <w:szCs w:val="24"/>
          <w:lang w:val="en-CA"/>
        </w:rPr>
        <w:t xml:space="preserve">use it to give </w:t>
      </w:r>
      <w:del w:id="78" w:author="rezvan nasiri" w:date="2022-02-07T11:34:00Z">
        <w:r w:rsidR="002B63B9" w:rsidRPr="00B95F2F" w:rsidDel="008D07DA">
          <w:rPr>
            <w:rFonts w:ascii="Arial" w:hAnsi="Arial" w:cs="Arial"/>
            <w:szCs w:val="24"/>
            <w:lang w:val="en-CA"/>
          </w:rPr>
          <w:delText xml:space="preserve">your </w:delText>
        </w:r>
      </w:del>
      <w:ins w:id="79" w:author="rezvan nasiri" w:date="2022-02-07T11:34:00Z">
        <w:r w:rsidR="008D07DA">
          <w:rPr>
            <w:rFonts w:ascii="Arial" w:hAnsi="Arial" w:cs="Arial"/>
            <w:szCs w:val="24"/>
            <w:lang w:val="en-CA"/>
          </w:rPr>
          <w:t>their</w:t>
        </w:r>
        <w:r w:rsidR="008D07DA" w:rsidRPr="00B95F2F">
          <w:rPr>
            <w:rFonts w:ascii="Arial" w:hAnsi="Arial" w:cs="Arial"/>
            <w:szCs w:val="24"/>
            <w:lang w:val="en-CA"/>
          </w:rPr>
          <w:t xml:space="preserve"> </w:t>
        </w:r>
      </w:ins>
      <w:r w:rsidR="002B63B9" w:rsidRPr="00B95F2F">
        <w:rPr>
          <w:rFonts w:ascii="Arial" w:hAnsi="Arial" w:cs="Arial"/>
          <w:szCs w:val="24"/>
          <w:lang w:val="en-CA"/>
        </w:rPr>
        <w:t>consent to take part in the study</w:t>
      </w:r>
      <w:r w:rsidR="002B63B9" w:rsidRPr="00CD1423">
        <w:rPr>
          <w:rFonts w:ascii="Arial" w:hAnsi="Arial" w:cs="Arial"/>
          <w:szCs w:val="24"/>
          <w:lang w:val="en-CA"/>
        </w:rPr>
        <w:t xml:space="preserve">. After receiving </w:t>
      </w:r>
      <w:del w:id="80" w:author="rezvan nasiri" w:date="2022-02-07T11:34:00Z">
        <w:r w:rsidR="002B63B9" w:rsidRPr="00CD1423" w:rsidDel="008D07DA">
          <w:rPr>
            <w:rFonts w:ascii="Arial" w:hAnsi="Arial" w:cs="Arial"/>
            <w:szCs w:val="24"/>
            <w:lang w:val="en-CA"/>
          </w:rPr>
          <w:delText xml:space="preserve">your </w:delText>
        </w:r>
      </w:del>
      <w:ins w:id="81" w:author="rezvan nasiri" w:date="2022-02-07T11:34:00Z">
        <w:r w:rsidR="008D07DA">
          <w:rPr>
            <w:rFonts w:ascii="Arial" w:hAnsi="Arial" w:cs="Arial"/>
            <w:szCs w:val="24"/>
            <w:lang w:val="en-CA"/>
          </w:rPr>
          <w:t>the</w:t>
        </w:r>
        <w:r w:rsidR="008D07DA" w:rsidRPr="00CD1423">
          <w:rPr>
            <w:rFonts w:ascii="Arial" w:hAnsi="Arial" w:cs="Arial"/>
            <w:szCs w:val="24"/>
            <w:lang w:val="en-CA"/>
          </w:rPr>
          <w:t xml:space="preserve"> </w:t>
        </w:r>
      </w:ins>
      <w:r w:rsidR="002B63B9" w:rsidRPr="00CD1423">
        <w:rPr>
          <w:rFonts w:ascii="Arial" w:hAnsi="Arial" w:cs="Arial"/>
          <w:szCs w:val="24"/>
          <w:lang w:val="en-CA"/>
        </w:rPr>
        <w:t>consent</w:t>
      </w:r>
      <w:r w:rsidR="007E0CA4" w:rsidRPr="00CD1423">
        <w:rPr>
          <w:rFonts w:ascii="Arial" w:hAnsi="Arial" w:cs="Arial"/>
          <w:szCs w:val="24"/>
          <w:lang w:val="en-CA"/>
        </w:rPr>
        <w:t xml:space="preserve">, </w:t>
      </w:r>
      <w:r w:rsidRPr="00CD1423">
        <w:rPr>
          <w:rFonts w:ascii="Arial" w:hAnsi="Arial" w:cs="Arial"/>
          <w:szCs w:val="24"/>
          <w:lang w:val="en-CA"/>
        </w:rPr>
        <w:t xml:space="preserve">we will ask </w:t>
      </w:r>
      <w:del w:id="82" w:author="rezvan nasiri" w:date="2022-02-07T11:34:00Z">
        <w:r w:rsidRPr="00CD1423" w:rsidDel="008D07DA">
          <w:rPr>
            <w:rFonts w:ascii="Arial" w:hAnsi="Arial" w:cs="Arial"/>
            <w:szCs w:val="24"/>
            <w:lang w:val="en-CA"/>
          </w:rPr>
          <w:delText>you</w:delText>
        </w:r>
      </w:del>
      <w:r w:rsidRPr="00CD1423">
        <w:rPr>
          <w:rFonts w:ascii="Arial" w:hAnsi="Arial" w:cs="Arial"/>
          <w:szCs w:val="24"/>
          <w:lang w:val="en-CA"/>
        </w:rPr>
        <w:t xml:space="preserve"> </w:t>
      </w:r>
      <w:ins w:id="83" w:author="rezvan nasiri" w:date="2022-02-07T11:34:00Z">
        <w:r w:rsidR="008D07DA">
          <w:rPr>
            <w:rFonts w:ascii="Arial" w:hAnsi="Arial" w:cs="Arial"/>
            <w:szCs w:val="24"/>
            <w:lang w:val="en-CA"/>
          </w:rPr>
          <w:t xml:space="preserve">the participant </w:t>
        </w:r>
      </w:ins>
      <w:r w:rsidRPr="00CD1423">
        <w:rPr>
          <w:rFonts w:ascii="Arial" w:hAnsi="Arial" w:cs="Arial"/>
          <w:szCs w:val="24"/>
          <w:lang w:val="en-CA"/>
        </w:rPr>
        <w:t xml:space="preserve">a few questions such as </w:t>
      </w:r>
      <w:del w:id="84" w:author="rezvan nasiri" w:date="2022-02-07T11:34:00Z">
        <w:r w:rsidRPr="00CD1423" w:rsidDel="008D07DA">
          <w:rPr>
            <w:rFonts w:ascii="Arial" w:hAnsi="Arial" w:cs="Arial"/>
            <w:szCs w:val="24"/>
            <w:lang w:val="en-CA"/>
          </w:rPr>
          <w:delText>your</w:delText>
        </w:r>
      </w:del>
      <w:r w:rsidRPr="00CD1423">
        <w:rPr>
          <w:rFonts w:ascii="Arial" w:hAnsi="Arial" w:cs="Arial"/>
          <w:szCs w:val="24"/>
          <w:lang w:val="en-CA"/>
        </w:rPr>
        <w:t xml:space="preserve"> name</w:t>
      </w:r>
      <w:del w:id="85" w:author="rezvan nasiri" w:date="2022-02-07T11:34:00Z">
        <w:r w:rsidRPr="00CD1423" w:rsidDel="008D07DA">
          <w:rPr>
            <w:rFonts w:ascii="Arial" w:hAnsi="Arial" w:cs="Arial"/>
            <w:szCs w:val="24"/>
            <w:lang w:val="en-CA"/>
          </w:rPr>
          <w:delText>,</w:delText>
        </w:r>
      </w:del>
      <w:r w:rsidRPr="00CD1423">
        <w:rPr>
          <w:rFonts w:ascii="Arial" w:hAnsi="Arial" w:cs="Arial"/>
          <w:szCs w:val="24"/>
          <w:lang w:val="en-CA"/>
        </w:rPr>
        <w:t xml:space="preserve"> </w:t>
      </w:r>
      <w:r w:rsidR="00CD1423" w:rsidRPr="00CD1423">
        <w:rPr>
          <w:rFonts w:ascii="Arial" w:hAnsi="Arial" w:cs="Arial"/>
          <w:szCs w:val="24"/>
          <w:lang w:val="en-CA"/>
        </w:rPr>
        <w:t xml:space="preserve">and </w:t>
      </w:r>
      <w:r w:rsidRPr="00CD1423">
        <w:rPr>
          <w:rFonts w:ascii="Arial" w:hAnsi="Arial" w:cs="Arial"/>
          <w:szCs w:val="24"/>
          <w:lang w:val="en-CA"/>
        </w:rPr>
        <w:t xml:space="preserve">contact details. It will take </w:t>
      </w:r>
      <w:del w:id="86" w:author="rezvan nasiri" w:date="2022-02-07T11:34:00Z">
        <w:r w:rsidRPr="00CD1423" w:rsidDel="008D07DA">
          <w:rPr>
            <w:rFonts w:ascii="Arial" w:hAnsi="Arial" w:cs="Arial"/>
            <w:szCs w:val="24"/>
            <w:lang w:val="en-CA"/>
          </w:rPr>
          <w:delText xml:space="preserve">you </w:delText>
        </w:r>
      </w:del>
      <w:r w:rsidR="00CD1423" w:rsidRPr="00CD1423">
        <w:rPr>
          <w:rFonts w:ascii="Arial" w:hAnsi="Arial" w:cs="Arial"/>
          <w:szCs w:val="24"/>
          <w:lang w:val="en-CA"/>
        </w:rPr>
        <w:t>less than</w:t>
      </w:r>
      <w:r w:rsidRPr="00CD1423">
        <w:rPr>
          <w:rFonts w:ascii="Arial" w:hAnsi="Arial" w:cs="Arial"/>
          <w:szCs w:val="24"/>
          <w:lang w:val="en-CA"/>
        </w:rPr>
        <w:t xml:space="preserve"> </w:t>
      </w:r>
      <w:r w:rsidR="00016614" w:rsidRPr="00CD1423">
        <w:rPr>
          <w:rFonts w:ascii="Arial" w:hAnsi="Arial" w:cs="Arial"/>
          <w:szCs w:val="24"/>
          <w:lang w:val="en-CA"/>
        </w:rPr>
        <w:t>5</w:t>
      </w:r>
      <w:r w:rsidR="00CD1423" w:rsidRPr="00CD1423">
        <w:rPr>
          <w:rFonts w:ascii="Arial" w:hAnsi="Arial" w:cs="Arial"/>
          <w:szCs w:val="24"/>
          <w:lang w:val="en-CA"/>
        </w:rPr>
        <w:t xml:space="preserve"> </w:t>
      </w:r>
      <w:r w:rsidRPr="00CD1423">
        <w:rPr>
          <w:rFonts w:ascii="Arial" w:hAnsi="Arial" w:cs="Arial"/>
          <w:szCs w:val="24"/>
          <w:lang w:val="en-CA"/>
        </w:rPr>
        <w:t xml:space="preserve">minutes to answer all the questions over the </w:t>
      </w:r>
      <w:r w:rsidRPr="00802C62">
        <w:rPr>
          <w:rFonts w:ascii="Arial" w:hAnsi="Arial" w:cs="Arial"/>
          <w:szCs w:val="24"/>
          <w:lang w:val="en-CA"/>
        </w:rPr>
        <w:t xml:space="preserve">phone. </w:t>
      </w:r>
      <w:del w:id="87" w:author="rezvan nasiri" w:date="2022-02-07T11:34:00Z">
        <w:r w:rsidRPr="00802C62" w:rsidDel="008D07DA">
          <w:rPr>
            <w:rFonts w:ascii="Arial" w:hAnsi="Arial" w:cs="Arial"/>
            <w:szCs w:val="24"/>
            <w:lang w:val="en-CA"/>
          </w:rPr>
          <w:delText>You</w:delText>
        </w:r>
      </w:del>
      <w:ins w:id="88" w:author="rezvan nasiri" w:date="2022-02-07T11:35:00Z">
        <w:r w:rsidR="008D07DA">
          <w:rPr>
            <w:rFonts w:ascii="Arial" w:hAnsi="Arial" w:cs="Arial"/>
            <w:szCs w:val="24"/>
            <w:lang w:val="en-CA"/>
          </w:rPr>
          <w:t>During the experiment</w:t>
        </w:r>
      </w:ins>
      <w:ins w:id="89" w:author="rezvan nasiri" w:date="2022-02-07T11:34:00Z">
        <w:r w:rsidR="008D07DA">
          <w:rPr>
            <w:rFonts w:ascii="Arial" w:hAnsi="Arial" w:cs="Arial"/>
            <w:szCs w:val="24"/>
            <w:lang w:val="en-CA"/>
          </w:rPr>
          <w:t xml:space="preserve"> participant</w:t>
        </w:r>
      </w:ins>
      <w:ins w:id="90" w:author="rezvan nasiri" w:date="2022-02-07T11:35:00Z">
        <w:r w:rsidR="008D07DA">
          <w:rPr>
            <w:rFonts w:ascii="Arial" w:hAnsi="Arial" w:cs="Arial"/>
            <w:szCs w:val="24"/>
            <w:lang w:val="en-CA"/>
          </w:rPr>
          <w:t>s</w:t>
        </w:r>
      </w:ins>
      <w:r w:rsidRPr="00802C62">
        <w:rPr>
          <w:rFonts w:ascii="Arial" w:hAnsi="Arial" w:cs="Arial"/>
          <w:szCs w:val="24"/>
          <w:lang w:val="en-CA"/>
        </w:rPr>
        <w:t xml:space="preserve"> will </w:t>
      </w:r>
      <w:r w:rsidR="00CD1423" w:rsidRPr="00802C62">
        <w:rPr>
          <w:rFonts w:ascii="Arial" w:hAnsi="Arial" w:cs="Arial"/>
          <w:szCs w:val="24"/>
          <w:lang w:val="en-CA"/>
        </w:rPr>
        <w:t>be asked to</w:t>
      </w:r>
      <w:r w:rsidRPr="00802C62">
        <w:rPr>
          <w:rFonts w:ascii="Arial" w:hAnsi="Arial" w:cs="Arial"/>
          <w:szCs w:val="24"/>
          <w:lang w:val="en-CA"/>
        </w:rPr>
        <w:t xml:space="preserve"> </w:t>
      </w:r>
      <w:r w:rsidR="00CD1423" w:rsidRPr="00802C62">
        <w:rPr>
          <w:rFonts w:ascii="Arial" w:hAnsi="Arial" w:cs="Arial"/>
          <w:szCs w:val="24"/>
          <w:lang w:val="en-CA"/>
        </w:rPr>
        <w:t xml:space="preserve">wear </w:t>
      </w:r>
      <w:del w:id="91" w:author="rezvan nasiri" w:date="2022-02-07T11:35:00Z">
        <w:r w:rsidR="00CD1423" w:rsidRPr="00802C62" w:rsidDel="008D07DA">
          <w:rPr>
            <w:rFonts w:ascii="Arial" w:hAnsi="Arial" w:cs="Arial"/>
            <w:szCs w:val="24"/>
            <w:lang w:val="en-CA"/>
          </w:rPr>
          <w:delText>four</w:delText>
        </w:r>
      </w:del>
      <w:ins w:id="92" w:author="rezvan nasiri" w:date="2022-02-07T11:35:00Z">
        <w:r w:rsidR="008D07DA">
          <w:rPr>
            <w:rFonts w:ascii="Arial" w:hAnsi="Arial" w:cs="Arial"/>
            <w:szCs w:val="24"/>
            <w:lang w:val="en-CA"/>
          </w:rPr>
          <w:t xml:space="preserve"> several</w:t>
        </w:r>
      </w:ins>
      <w:r w:rsidRPr="00802C62">
        <w:rPr>
          <w:rFonts w:ascii="Arial" w:hAnsi="Arial" w:cs="Arial"/>
          <w:szCs w:val="24"/>
          <w:lang w:val="en-CA"/>
        </w:rPr>
        <w:t xml:space="preserve"> </w:t>
      </w:r>
      <w:ins w:id="93" w:author="rezvan nasiri" w:date="2022-02-07T11:35:00Z">
        <w:r w:rsidR="00856EAD">
          <w:rPr>
            <w:rFonts w:ascii="Arial" w:hAnsi="Arial" w:cs="Arial"/>
            <w:szCs w:val="24"/>
            <w:lang w:val="en-CA"/>
          </w:rPr>
          <w:t xml:space="preserve">surface </w:t>
        </w:r>
      </w:ins>
      <w:r w:rsidR="00CD1423" w:rsidRPr="00802C62">
        <w:rPr>
          <w:rFonts w:ascii="Arial" w:hAnsi="Arial" w:cs="Arial"/>
          <w:szCs w:val="24"/>
          <w:lang w:val="en-CA"/>
        </w:rPr>
        <w:t xml:space="preserve">EMG </w:t>
      </w:r>
      <w:r w:rsidRPr="00802C62">
        <w:rPr>
          <w:rFonts w:ascii="Arial" w:hAnsi="Arial" w:cs="Arial"/>
          <w:szCs w:val="24"/>
          <w:lang w:val="en-CA"/>
        </w:rPr>
        <w:t>sensor</w:t>
      </w:r>
      <w:r w:rsidR="00016614" w:rsidRPr="00802C62">
        <w:rPr>
          <w:rFonts w:ascii="Arial" w:hAnsi="Arial" w:cs="Arial"/>
          <w:szCs w:val="24"/>
          <w:lang w:val="en-CA"/>
        </w:rPr>
        <w:t>s</w:t>
      </w:r>
      <w:r w:rsidR="00645BAE" w:rsidRPr="00802C62">
        <w:rPr>
          <w:rFonts w:ascii="Arial" w:hAnsi="Arial" w:cs="Arial"/>
          <w:szCs w:val="24"/>
          <w:lang w:val="en-CA"/>
        </w:rPr>
        <w:t xml:space="preserve"> </w:t>
      </w:r>
      <w:ins w:id="94" w:author="rezvan nasiri" w:date="2022-02-07T11:35:00Z">
        <w:r w:rsidR="00856EAD">
          <w:rPr>
            <w:rFonts w:ascii="Arial" w:hAnsi="Arial" w:cs="Arial"/>
            <w:szCs w:val="24"/>
            <w:lang w:val="en-CA"/>
          </w:rPr>
          <w:t xml:space="preserve">and vibrators </w:t>
        </w:r>
      </w:ins>
      <w:r w:rsidR="00645BAE" w:rsidRPr="00802C62">
        <w:rPr>
          <w:rFonts w:ascii="Arial" w:hAnsi="Arial" w:cs="Arial"/>
          <w:szCs w:val="24"/>
          <w:lang w:val="en-CA"/>
        </w:rPr>
        <w:t>for the study</w:t>
      </w:r>
      <w:r w:rsidRPr="00802C62">
        <w:rPr>
          <w:rFonts w:ascii="Arial" w:hAnsi="Arial" w:cs="Arial"/>
          <w:szCs w:val="24"/>
          <w:lang w:val="en-CA"/>
        </w:rPr>
        <w:t xml:space="preserve">. </w:t>
      </w:r>
      <w:r w:rsidR="00802C62" w:rsidRPr="00802C62">
        <w:rPr>
          <w:rFonts w:ascii="Arial" w:hAnsi="Arial" w:cs="Arial"/>
          <w:szCs w:val="24"/>
          <w:lang w:val="en-CA"/>
        </w:rPr>
        <w:t xml:space="preserve">The </w:t>
      </w:r>
      <w:del w:id="95" w:author="rezvan nasiri" w:date="2022-02-07T11:36:00Z">
        <w:r w:rsidR="00802C62" w:rsidRPr="00802C62" w:rsidDel="00856EAD">
          <w:rPr>
            <w:rFonts w:ascii="Arial" w:hAnsi="Arial" w:cs="Arial"/>
            <w:szCs w:val="24"/>
            <w:lang w:val="en-CA"/>
          </w:rPr>
          <w:delText>sensors</w:delText>
        </w:r>
      </w:del>
      <w:ins w:id="96" w:author="rezvan nasiri" w:date="2022-02-07T11:36:00Z">
        <w:r w:rsidR="00856EAD">
          <w:rPr>
            <w:rFonts w:ascii="Arial" w:hAnsi="Arial" w:cs="Arial"/>
            <w:szCs w:val="24"/>
            <w:lang w:val="en-CA"/>
          </w:rPr>
          <w:t xml:space="preserve"> experimental equipment</w:t>
        </w:r>
      </w:ins>
      <w:r w:rsidR="00802C62" w:rsidRPr="00802C62">
        <w:rPr>
          <w:rFonts w:ascii="Arial" w:hAnsi="Arial" w:cs="Arial"/>
          <w:szCs w:val="24"/>
          <w:lang w:val="en-CA"/>
        </w:rPr>
        <w:t xml:space="preserve"> will be placed </w:t>
      </w:r>
      <w:del w:id="97" w:author="rezvan nasiri" w:date="2022-02-07T11:36:00Z">
        <w:r w:rsidR="00802C62" w:rsidRPr="00802C62" w:rsidDel="00856EAD">
          <w:rPr>
            <w:rFonts w:ascii="Arial" w:hAnsi="Arial" w:cs="Arial"/>
            <w:szCs w:val="24"/>
            <w:lang w:val="en-CA"/>
          </w:rPr>
          <w:delText>in the</w:delText>
        </w:r>
        <w:r w:rsidR="00802C62" w:rsidDel="00856EAD">
          <w:rPr>
            <w:rFonts w:ascii="Arial" w:hAnsi="Arial" w:cs="Arial"/>
            <w:szCs w:val="24"/>
            <w:lang w:val="en-CA"/>
          </w:rPr>
          <w:delText xml:space="preserve"> e</w:delText>
        </w:r>
        <w:r w:rsidR="00802C62" w:rsidRPr="00802C62" w:rsidDel="00856EAD">
          <w:rPr>
            <w:rFonts w:ascii="Arial" w:hAnsi="Arial" w:cs="Arial"/>
            <w:szCs w:val="24"/>
            <w:lang w:val="en-CA"/>
          </w:rPr>
          <w:delText>xtensor digitorium</w:delText>
        </w:r>
        <w:r w:rsidR="00802C62" w:rsidDel="00856EAD">
          <w:rPr>
            <w:rFonts w:ascii="Arial" w:hAnsi="Arial" w:cs="Arial"/>
            <w:szCs w:val="24"/>
            <w:lang w:val="en-CA"/>
          </w:rPr>
          <w:delText>, f</w:delText>
        </w:r>
        <w:r w:rsidR="00802C62" w:rsidRPr="00802C62" w:rsidDel="00856EAD">
          <w:rPr>
            <w:rFonts w:ascii="Arial" w:hAnsi="Arial" w:cs="Arial"/>
            <w:szCs w:val="24"/>
            <w:lang w:val="en-CA"/>
          </w:rPr>
          <w:delText>lexor carpi radialis</w:delText>
        </w:r>
        <w:r w:rsidR="00802C62" w:rsidDel="00856EAD">
          <w:rPr>
            <w:rFonts w:ascii="Arial" w:hAnsi="Arial" w:cs="Arial"/>
            <w:szCs w:val="24"/>
            <w:lang w:val="en-CA"/>
          </w:rPr>
          <w:delText>, p</w:delText>
        </w:r>
        <w:r w:rsidR="00802C62" w:rsidRPr="00802C62" w:rsidDel="00856EAD">
          <w:rPr>
            <w:rFonts w:ascii="Arial" w:hAnsi="Arial" w:cs="Arial"/>
            <w:szCs w:val="24"/>
            <w:lang w:val="en-CA"/>
          </w:rPr>
          <w:delText>almaris longus</w:delText>
        </w:r>
        <w:r w:rsidR="00802C62" w:rsidDel="00856EAD">
          <w:rPr>
            <w:rFonts w:ascii="Arial" w:hAnsi="Arial" w:cs="Arial"/>
            <w:szCs w:val="24"/>
            <w:lang w:val="en-CA"/>
          </w:rPr>
          <w:delText xml:space="preserve"> and f</w:delText>
        </w:r>
        <w:r w:rsidR="00802C62" w:rsidRPr="00802C62" w:rsidDel="00856EAD">
          <w:rPr>
            <w:rFonts w:ascii="Arial" w:hAnsi="Arial" w:cs="Arial"/>
            <w:szCs w:val="24"/>
            <w:lang w:val="en-CA"/>
          </w:rPr>
          <w:delText>lexor digitorium superficialis</w:delText>
        </w:r>
        <w:r w:rsidR="00802C62" w:rsidDel="00856EAD">
          <w:rPr>
            <w:rFonts w:ascii="Arial" w:hAnsi="Arial" w:cs="Arial"/>
            <w:szCs w:val="24"/>
            <w:lang w:val="en-CA"/>
          </w:rPr>
          <w:delText xml:space="preserve"> muscles, located with palpation.</w:delText>
        </w:r>
      </w:del>
      <w:ins w:id="98" w:author="rezvan nasiri" w:date="2022-02-07T11:36:00Z">
        <w:r w:rsidR="00856EAD">
          <w:rPr>
            <w:rFonts w:ascii="Arial" w:hAnsi="Arial" w:cs="Arial"/>
            <w:szCs w:val="24"/>
            <w:lang w:val="en-CA"/>
          </w:rPr>
          <w:t>on participants’ arm skin mainly on the muscle positio</w:t>
        </w:r>
      </w:ins>
      <w:ins w:id="99" w:author="rezvan nasiri" w:date="2022-02-07T11:37:00Z">
        <w:r w:rsidR="00856EAD">
          <w:rPr>
            <w:rFonts w:ascii="Arial" w:hAnsi="Arial" w:cs="Arial"/>
            <w:szCs w:val="24"/>
            <w:lang w:val="en-CA"/>
          </w:rPr>
          <w:t>ns.</w:t>
        </w:r>
      </w:ins>
    </w:p>
    <w:p w14:paraId="2B1DF054" w14:textId="25A5F0A4" w:rsidR="001C24C3" w:rsidRPr="001C24C3" w:rsidRDefault="001C24C3" w:rsidP="001B5B3E">
      <w:pPr>
        <w:pStyle w:val="EndnoteText"/>
        <w:spacing w:after="240" w:line="276" w:lineRule="auto"/>
        <w:jc w:val="both"/>
        <w:rPr>
          <w:rFonts w:ascii="Arial" w:hAnsi="Arial" w:cs="Arial"/>
          <w:szCs w:val="24"/>
          <w:highlight w:val="yellow"/>
        </w:rPr>
      </w:pPr>
      <w:del w:id="100" w:author="rezvan nasiri" w:date="2022-02-07T11:37:00Z">
        <w:r w:rsidDel="00856EAD">
          <w:rPr>
            <w:rFonts w:ascii="Arial" w:hAnsi="Arial" w:cs="Arial"/>
            <w:szCs w:val="24"/>
            <w:lang w:val="en-CA"/>
          </w:rPr>
          <w:delText xml:space="preserve">You </w:delText>
        </w:r>
      </w:del>
      <w:ins w:id="101" w:author="rezvan nasiri" w:date="2022-02-07T11:37:00Z">
        <w:r w:rsidR="00856EAD">
          <w:rPr>
            <w:rFonts w:ascii="Arial" w:hAnsi="Arial" w:cs="Arial"/>
            <w:szCs w:val="24"/>
            <w:lang w:val="en-CA"/>
          </w:rPr>
          <w:t>Participants</w:t>
        </w:r>
        <w:r w:rsidR="00856EAD">
          <w:rPr>
            <w:rFonts w:ascii="Arial" w:hAnsi="Arial" w:cs="Arial"/>
            <w:szCs w:val="24"/>
            <w:lang w:val="en-CA"/>
          </w:rPr>
          <w:t xml:space="preserve"> </w:t>
        </w:r>
      </w:ins>
      <w:r>
        <w:rPr>
          <w:rFonts w:ascii="Arial" w:hAnsi="Arial" w:cs="Arial"/>
          <w:szCs w:val="24"/>
          <w:lang w:val="en-CA"/>
        </w:rPr>
        <w:t xml:space="preserve">will do </w:t>
      </w:r>
      <w:del w:id="102" w:author="rezvan nasiri" w:date="2022-02-07T11:37:00Z">
        <w:r w:rsidDel="00856EAD">
          <w:rPr>
            <w:rFonts w:ascii="Arial" w:hAnsi="Arial" w:cs="Arial"/>
            <w:szCs w:val="24"/>
            <w:lang w:val="en-CA"/>
          </w:rPr>
          <w:delText xml:space="preserve">three </w:delText>
        </w:r>
      </w:del>
      <w:ins w:id="103" w:author="rezvan nasiri" w:date="2022-02-07T11:37:00Z">
        <w:r w:rsidR="00856EAD">
          <w:rPr>
            <w:rFonts w:ascii="Arial" w:hAnsi="Arial" w:cs="Arial"/>
            <w:szCs w:val="24"/>
            <w:lang w:val="en-CA"/>
          </w:rPr>
          <w:t xml:space="preserve">two </w:t>
        </w:r>
      </w:ins>
      <w:ins w:id="104" w:author="rezvan nasiri" w:date="2022-02-07T11:47:00Z">
        <w:r w:rsidR="001B5B3E">
          <w:rPr>
            <w:rFonts w:ascii="Arial" w:hAnsi="Arial" w:cs="Arial"/>
            <w:szCs w:val="24"/>
            <w:lang w:val="en-CA"/>
          </w:rPr>
          <w:t>sessions</w:t>
        </w:r>
      </w:ins>
      <w:ins w:id="105" w:author="rezvan nasiri" w:date="2022-02-07T11:37:00Z">
        <w:r w:rsidR="00856EAD">
          <w:rPr>
            <w:rFonts w:ascii="Arial" w:hAnsi="Arial" w:cs="Arial"/>
            <w:szCs w:val="24"/>
            <w:lang w:val="en-CA"/>
          </w:rPr>
          <w:t xml:space="preserve"> of</w:t>
        </w:r>
        <w:r w:rsidR="00856EAD">
          <w:rPr>
            <w:rFonts w:ascii="Arial" w:hAnsi="Arial" w:cs="Arial"/>
            <w:szCs w:val="24"/>
            <w:lang w:val="en-CA"/>
          </w:rPr>
          <w:t xml:space="preserve"> </w:t>
        </w:r>
      </w:ins>
      <w:r>
        <w:rPr>
          <w:rFonts w:ascii="Arial" w:hAnsi="Arial" w:cs="Arial"/>
          <w:szCs w:val="24"/>
          <w:lang w:val="en-CA"/>
        </w:rPr>
        <w:t>tests</w:t>
      </w:r>
      <w:del w:id="106" w:author="rezvan nasiri" w:date="2022-02-07T11:37:00Z">
        <w:r w:rsidDel="00856EAD">
          <w:rPr>
            <w:rFonts w:ascii="Arial" w:hAnsi="Arial" w:cs="Arial"/>
            <w:szCs w:val="24"/>
            <w:lang w:val="en-CA"/>
          </w:rPr>
          <w:delText xml:space="preserve">, </w:delText>
        </w:r>
      </w:del>
      <w:ins w:id="107" w:author="rezvan nasiri" w:date="2022-02-07T11:37:00Z">
        <w:r w:rsidR="00856EAD">
          <w:rPr>
            <w:rFonts w:ascii="Arial" w:hAnsi="Arial" w:cs="Arial"/>
            <w:szCs w:val="24"/>
            <w:lang w:val="en-CA"/>
          </w:rPr>
          <w:t>; EMG classification tests and sensory subst</w:t>
        </w:r>
      </w:ins>
      <w:ins w:id="108" w:author="rezvan nasiri" w:date="2022-02-07T11:38:00Z">
        <w:r w:rsidR="00856EAD">
          <w:rPr>
            <w:rFonts w:ascii="Arial" w:hAnsi="Arial" w:cs="Arial"/>
            <w:szCs w:val="24"/>
            <w:lang w:val="en-CA"/>
          </w:rPr>
          <w:t xml:space="preserve">itution tests. For EMG classification, </w:t>
        </w:r>
      </w:ins>
      <w:del w:id="109" w:author="rezvan nasiri" w:date="2022-02-07T11:38:00Z">
        <w:r w:rsidDel="00856EAD">
          <w:rPr>
            <w:rFonts w:ascii="Arial" w:hAnsi="Arial" w:cs="Arial"/>
            <w:szCs w:val="24"/>
            <w:lang w:val="en-CA"/>
          </w:rPr>
          <w:delText>one for each grasp type</w:delText>
        </w:r>
        <w:r w:rsidRPr="001C24C3" w:rsidDel="00856EAD">
          <w:rPr>
            <w:rFonts w:ascii="Arial" w:hAnsi="Arial" w:cs="Arial"/>
            <w:szCs w:val="24"/>
          </w:rPr>
          <w:delText>:</w:delText>
        </w:r>
        <w:r w:rsidDel="00856EAD">
          <w:rPr>
            <w:rFonts w:ascii="Arial" w:hAnsi="Arial" w:cs="Arial"/>
            <w:szCs w:val="24"/>
          </w:rPr>
          <w:delText xml:space="preserve"> </w:delText>
        </w:r>
      </w:del>
      <w:ins w:id="110" w:author="rezvan nasiri" w:date="2022-02-07T11:42:00Z">
        <w:r w:rsidR="00884E4B">
          <w:rPr>
            <w:rFonts w:ascii="Arial" w:hAnsi="Arial" w:cs="Arial"/>
            <w:szCs w:val="24"/>
          </w:rPr>
          <w:t xml:space="preserve">the EMG sensors and motion capture markers are mounted on the </w:t>
        </w:r>
      </w:ins>
      <w:ins w:id="111" w:author="rezvan nasiri" w:date="2022-02-07T11:43:00Z">
        <w:r w:rsidR="00884E4B">
          <w:rPr>
            <w:rFonts w:ascii="Arial" w:hAnsi="Arial" w:cs="Arial"/>
            <w:szCs w:val="24"/>
          </w:rPr>
          <w:t xml:space="preserve">participants skin and </w:t>
        </w:r>
      </w:ins>
      <w:ins w:id="112" w:author="rezvan nasiri" w:date="2022-02-07T11:38:00Z">
        <w:r w:rsidR="00856EAD">
          <w:rPr>
            <w:rFonts w:ascii="Arial" w:hAnsi="Arial" w:cs="Arial"/>
            <w:szCs w:val="24"/>
          </w:rPr>
          <w:t>the muscle activity and hand positions are recorded for several grasp configurati</w:t>
        </w:r>
      </w:ins>
      <w:ins w:id="113" w:author="rezvan nasiri" w:date="2022-02-07T11:39:00Z">
        <w:r w:rsidR="00856EAD">
          <w:rPr>
            <w:rFonts w:ascii="Arial" w:hAnsi="Arial" w:cs="Arial"/>
            <w:szCs w:val="24"/>
          </w:rPr>
          <w:t xml:space="preserve">ons; e.g., </w:t>
        </w:r>
      </w:ins>
      <w:r>
        <w:rPr>
          <w:rFonts w:ascii="Arial" w:hAnsi="Arial" w:cs="Arial"/>
          <w:szCs w:val="24"/>
        </w:rPr>
        <w:t>pinch, power, and tripod.</w:t>
      </w:r>
      <w:ins w:id="114" w:author="rezvan nasiri" w:date="2022-02-07T11:41:00Z">
        <w:r w:rsidR="00884E4B">
          <w:rPr>
            <w:rFonts w:ascii="Arial" w:hAnsi="Arial" w:cs="Arial"/>
            <w:szCs w:val="24"/>
          </w:rPr>
          <w:t xml:space="preserve"> For sensory substitution tests, </w:t>
        </w:r>
      </w:ins>
      <w:ins w:id="115" w:author="rezvan nasiri" w:date="2022-02-07T11:44:00Z">
        <w:r w:rsidR="00884E4B">
          <w:rPr>
            <w:rFonts w:ascii="Arial" w:hAnsi="Arial" w:cs="Arial"/>
            <w:szCs w:val="24"/>
          </w:rPr>
          <w:t>participants wear a glove that contains force sensors on the fingertip</w:t>
        </w:r>
      </w:ins>
      <w:ins w:id="116" w:author="rezvan nasiri" w:date="2022-02-07T11:45:00Z">
        <w:r w:rsidR="00884E4B">
          <w:rPr>
            <w:rFonts w:ascii="Arial" w:hAnsi="Arial" w:cs="Arial"/>
            <w:szCs w:val="24"/>
          </w:rPr>
          <w:t xml:space="preserve">. Also, </w:t>
        </w:r>
      </w:ins>
      <w:ins w:id="117" w:author="rezvan nasiri" w:date="2022-02-07T11:43:00Z">
        <w:r w:rsidR="00884E4B">
          <w:rPr>
            <w:rFonts w:ascii="Arial" w:hAnsi="Arial" w:cs="Arial"/>
            <w:szCs w:val="24"/>
          </w:rPr>
          <w:t xml:space="preserve">vibrators, EMG sensors, and motion capture markers are placed on the participants’ skin </w:t>
        </w:r>
      </w:ins>
      <w:ins w:id="118" w:author="rezvan nasiri" w:date="2022-02-07T11:44:00Z">
        <w:r w:rsidR="00884E4B">
          <w:rPr>
            <w:rFonts w:ascii="Arial" w:hAnsi="Arial" w:cs="Arial"/>
            <w:szCs w:val="24"/>
          </w:rPr>
          <w:t xml:space="preserve">where for different </w:t>
        </w:r>
      </w:ins>
      <w:ins w:id="119" w:author="rezvan nasiri" w:date="2022-02-07T11:45:00Z">
        <w:r w:rsidR="00884E4B">
          <w:rPr>
            <w:rFonts w:ascii="Arial" w:hAnsi="Arial" w:cs="Arial"/>
            <w:szCs w:val="24"/>
          </w:rPr>
          <w:t xml:space="preserve">object grasp vibrations are applied on the skin and EMG sensor </w:t>
        </w:r>
      </w:ins>
      <w:ins w:id="120" w:author="rezvan nasiri" w:date="2022-02-07T11:46:00Z">
        <w:r w:rsidR="00884E4B">
          <w:rPr>
            <w:rFonts w:ascii="Arial" w:hAnsi="Arial" w:cs="Arial"/>
            <w:szCs w:val="24"/>
          </w:rPr>
          <w:t xml:space="preserve">and motion capture </w:t>
        </w:r>
        <w:r w:rsidR="00D83521">
          <w:rPr>
            <w:rFonts w:ascii="Arial" w:hAnsi="Arial" w:cs="Arial"/>
            <w:szCs w:val="24"/>
          </w:rPr>
          <w:t>data</w:t>
        </w:r>
        <w:r w:rsidR="00D83521">
          <w:rPr>
            <w:rFonts w:ascii="Arial" w:hAnsi="Arial" w:cs="Arial"/>
            <w:szCs w:val="24"/>
          </w:rPr>
          <w:t xml:space="preserve"> are collected</w:t>
        </w:r>
      </w:ins>
      <w:ins w:id="121" w:author="rezvan nasiri" w:date="2022-02-07T11:41:00Z">
        <w:r w:rsidR="00884E4B">
          <w:rPr>
            <w:rFonts w:ascii="Arial" w:hAnsi="Arial" w:cs="Arial"/>
            <w:szCs w:val="24"/>
          </w:rPr>
          <w:t>.</w:t>
        </w:r>
      </w:ins>
      <w:r>
        <w:rPr>
          <w:rFonts w:ascii="Arial" w:hAnsi="Arial" w:cs="Arial"/>
          <w:szCs w:val="24"/>
        </w:rPr>
        <w:t xml:space="preserve"> </w:t>
      </w:r>
      <w:ins w:id="122" w:author="rezvan nasiri" w:date="2022-02-07T11:39:00Z">
        <w:r w:rsidR="00856EAD">
          <w:rPr>
            <w:rFonts w:ascii="Arial" w:hAnsi="Arial" w:cs="Arial"/>
            <w:szCs w:val="24"/>
          </w:rPr>
          <w:t xml:space="preserve">The whole duration of experiment is one hour </w:t>
        </w:r>
      </w:ins>
      <w:ins w:id="123" w:author="rezvan nasiri" w:date="2022-02-07T11:40:00Z">
        <w:r w:rsidR="00856EAD">
          <w:rPr>
            <w:rFonts w:ascii="Arial" w:hAnsi="Arial" w:cs="Arial"/>
            <w:szCs w:val="24"/>
          </w:rPr>
          <w:t>containing experimental preparations (e.g., wearing EMG sensors</w:t>
        </w:r>
      </w:ins>
      <w:ins w:id="124" w:author="rezvan nasiri" w:date="2022-02-07T11:46:00Z">
        <w:r w:rsidR="001B5B3E">
          <w:rPr>
            <w:rFonts w:ascii="Arial" w:hAnsi="Arial" w:cs="Arial"/>
            <w:szCs w:val="24"/>
          </w:rPr>
          <w:t xml:space="preserve">, glove, and </w:t>
        </w:r>
      </w:ins>
      <w:ins w:id="125" w:author="rezvan nasiri" w:date="2022-02-07T11:40:00Z">
        <w:r w:rsidR="00856EAD">
          <w:rPr>
            <w:rFonts w:ascii="Arial" w:hAnsi="Arial" w:cs="Arial"/>
            <w:szCs w:val="24"/>
          </w:rPr>
          <w:t>vibrators)</w:t>
        </w:r>
        <w:r w:rsidR="00884E4B">
          <w:rPr>
            <w:rFonts w:ascii="Arial" w:hAnsi="Arial" w:cs="Arial"/>
            <w:szCs w:val="24"/>
          </w:rPr>
          <w:t xml:space="preserve"> and perfor</w:t>
        </w:r>
      </w:ins>
      <w:ins w:id="126" w:author="rezvan nasiri" w:date="2022-02-07T11:41:00Z">
        <w:r w:rsidR="00884E4B">
          <w:rPr>
            <w:rFonts w:ascii="Arial" w:hAnsi="Arial" w:cs="Arial"/>
            <w:szCs w:val="24"/>
          </w:rPr>
          <w:t xml:space="preserve">ming the main experiment (e.g., </w:t>
        </w:r>
      </w:ins>
      <w:ins w:id="127" w:author="rezvan nasiri" w:date="2022-02-07T11:47:00Z">
        <w:r w:rsidR="001B5B3E">
          <w:rPr>
            <w:rFonts w:ascii="Arial" w:hAnsi="Arial" w:cs="Arial"/>
            <w:szCs w:val="24"/>
          </w:rPr>
          <w:t>EMG classification and sensory substitution tests</w:t>
        </w:r>
      </w:ins>
      <w:ins w:id="128" w:author="rezvan nasiri" w:date="2022-02-07T11:41:00Z">
        <w:r w:rsidR="00884E4B">
          <w:rPr>
            <w:rFonts w:ascii="Arial" w:hAnsi="Arial" w:cs="Arial"/>
            <w:szCs w:val="24"/>
          </w:rPr>
          <w:t>).</w:t>
        </w:r>
      </w:ins>
      <w:ins w:id="129" w:author="rezvan nasiri" w:date="2022-02-07T11:40:00Z">
        <w:r w:rsidR="00856EAD">
          <w:rPr>
            <w:rFonts w:ascii="Arial" w:hAnsi="Arial" w:cs="Arial"/>
            <w:szCs w:val="24"/>
          </w:rPr>
          <w:t xml:space="preserve"> </w:t>
        </w:r>
      </w:ins>
      <w:r w:rsidR="00187EE2">
        <w:rPr>
          <w:rFonts w:ascii="Arial" w:hAnsi="Arial" w:cs="Arial"/>
          <w:szCs w:val="24"/>
        </w:rPr>
        <w:t>Each</w:t>
      </w:r>
      <w:r>
        <w:rPr>
          <w:rFonts w:ascii="Arial" w:hAnsi="Arial" w:cs="Arial"/>
          <w:szCs w:val="24"/>
        </w:rPr>
        <w:t xml:space="preserve"> test </w:t>
      </w:r>
      <w:ins w:id="130" w:author="rezvan nasiri" w:date="2022-02-07T11:47:00Z">
        <w:r w:rsidR="001B5B3E">
          <w:rPr>
            <w:rFonts w:ascii="Arial" w:hAnsi="Arial" w:cs="Arial"/>
            <w:szCs w:val="24"/>
          </w:rPr>
          <w:t xml:space="preserve">session takes about </w:t>
        </w:r>
      </w:ins>
      <w:ins w:id="131" w:author="rezvan nasiri" w:date="2022-02-07T11:48:00Z">
        <w:r w:rsidR="001B5B3E">
          <w:rPr>
            <w:rFonts w:ascii="Arial" w:hAnsi="Arial" w:cs="Arial"/>
            <w:szCs w:val="24"/>
          </w:rPr>
          <w:t>25 min where between sessions we have considered 10 min for rest.</w:t>
        </w:r>
      </w:ins>
      <w:ins w:id="132" w:author="rezvan nasiri" w:date="2022-02-07T11:47:00Z">
        <w:r w:rsidR="001B5B3E">
          <w:rPr>
            <w:rFonts w:ascii="Arial" w:hAnsi="Arial" w:cs="Arial"/>
            <w:szCs w:val="24"/>
          </w:rPr>
          <w:t xml:space="preserve"> </w:t>
        </w:r>
      </w:ins>
      <w:del w:id="133" w:author="rezvan nasiri" w:date="2022-02-07T11:48:00Z">
        <w:r w:rsidR="0053086E" w:rsidDel="001B5B3E">
          <w:rPr>
            <w:rFonts w:ascii="Arial" w:hAnsi="Arial" w:cs="Arial"/>
            <w:szCs w:val="24"/>
          </w:rPr>
          <w:delText>has</w:delText>
        </w:r>
        <w:r w:rsidDel="001B5B3E">
          <w:rPr>
            <w:rFonts w:ascii="Arial" w:hAnsi="Arial" w:cs="Arial"/>
            <w:szCs w:val="24"/>
          </w:rPr>
          <w:delText xml:space="preserve"> a </w:delText>
        </w:r>
        <w:r w:rsidR="00187EE2" w:rsidDel="001B5B3E">
          <w:rPr>
            <w:rFonts w:ascii="Arial" w:hAnsi="Arial" w:cs="Arial"/>
            <w:szCs w:val="24"/>
          </w:rPr>
          <w:delText>two-minute</w:delText>
        </w:r>
        <w:r w:rsidDel="001B5B3E">
          <w:rPr>
            <w:rFonts w:ascii="Arial" w:hAnsi="Arial" w:cs="Arial"/>
            <w:szCs w:val="24"/>
          </w:rPr>
          <w:delText xml:space="preserve"> duration</w:delText>
        </w:r>
        <w:r w:rsidR="0053086E" w:rsidDel="001B5B3E">
          <w:rPr>
            <w:rFonts w:ascii="Arial" w:hAnsi="Arial" w:cs="Arial"/>
            <w:szCs w:val="24"/>
          </w:rPr>
          <w:delText xml:space="preserve"> which consist of performing the</w:delText>
        </w:r>
        <w:r w:rsidR="00187EE2" w:rsidDel="001B5B3E">
          <w:rPr>
            <w:rFonts w:ascii="Arial" w:hAnsi="Arial" w:cs="Arial"/>
            <w:szCs w:val="24"/>
          </w:rPr>
          <w:delText xml:space="preserve"> corresponding</w:delText>
        </w:r>
        <w:r w:rsidR="0053086E" w:rsidDel="001B5B3E">
          <w:rPr>
            <w:rFonts w:ascii="Arial" w:hAnsi="Arial" w:cs="Arial"/>
            <w:szCs w:val="24"/>
          </w:rPr>
          <w:delText xml:space="preserve"> grasp for five seconds and resting for five more seconds</w:delText>
        </w:r>
        <w:r w:rsidR="00187EE2" w:rsidDel="001B5B3E">
          <w:rPr>
            <w:rFonts w:ascii="Arial" w:hAnsi="Arial" w:cs="Arial"/>
            <w:szCs w:val="24"/>
          </w:rPr>
          <w:delText>, this sequence repeats for two minutes. Then, there is a three-minute resting period before starting the next test.</w:delText>
        </w:r>
      </w:del>
    </w:p>
    <w:p w14:paraId="0AC680C4" w14:textId="75A6F8C9" w:rsidR="00F17729" w:rsidRPr="00560D3E" w:rsidRDefault="00560D3E" w:rsidP="00546D34">
      <w:pPr>
        <w:pStyle w:val="Heading2"/>
        <w:spacing w:line="276" w:lineRule="auto"/>
        <w:rPr>
          <w:rFonts w:ascii="Arial" w:hAnsi="Arial" w:cs="Arial"/>
          <w:szCs w:val="24"/>
          <w:u w:val="none"/>
          <w:lang w:val="en-CA"/>
        </w:rPr>
      </w:pPr>
      <w:r w:rsidRPr="00560D3E">
        <w:rPr>
          <w:rFonts w:ascii="Arial" w:hAnsi="Arial" w:cs="Arial"/>
          <w:szCs w:val="24"/>
          <w:u w:val="none"/>
          <w:lang w:val="en-CA"/>
        </w:rPr>
        <w:t>WHAT ARE THE RISKS?</w:t>
      </w:r>
    </w:p>
    <w:p w14:paraId="1310D607" w14:textId="70A58E12" w:rsidR="00C73333" w:rsidRPr="00157EB5" w:rsidRDefault="00D71A1D" w:rsidP="002D34CA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ins w:id="134" w:author="rezvan nasiri" w:date="2022-02-07T11:49:00Z">
        <w:r>
          <w:rPr>
            <w:rFonts w:ascii="Arial" w:hAnsi="Arial" w:cs="Arial"/>
            <w:szCs w:val="24"/>
            <w:lang w:val="en-CA"/>
          </w:rPr>
          <w:t xml:space="preserve">This experimental study is a low risk and its risk is not more than normal life and daily activities. </w:t>
        </w:r>
      </w:ins>
      <w:ins w:id="135" w:author="rezvan nasiri" w:date="2022-02-07T11:51:00Z">
        <w:r w:rsidR="00F53E0E">
          <w:rPr>
            <w:rFonts w:ascii="Arial" w:hAnsi="Arial" w:cs="Arial"/>
            <w:szCs w:val="24"/>
            <w:lang w:val="en-CA"/>
          </w:rPr>
          <w:t>The</w:t>
        </w:r>
      </w:ins>
      <w:del w:id="136" w:author="rezvan nasiri" w:date="2022-02-07T11:50:00Z">
        <w:r w:rsidR="004979A7" w:rsidRPr="00157EB5" w:rsidDel="00D71A1D">
          <w:rPr>
            <w:rFonts w:ascii="Arial" w:hAnsi="Arial" w:cs="Arial"/>
            <w:szCs w:val="24"/>
            <w:lang w:val="en-CA"/>
          </w:rPr>
          <w:delText>The</w:delText>
        </w:r>
      </w:del>
      <w:r w:rsidR="004979A7" w:rsidRPr="00157EB5">
        <w:rPr>
          <w:rFonts w:ascii="Arial" w:hAnsi="Arial" w:cs="Arial"/>
          <w:szCs w:val="24"/>
          <w:lang w:val="en-CA"/>
        </w:rPr>
        <w:t xml:space="preserve"> risks associated with participation in this study are minimal</w:t>
      </w:r>
      <w:r w:rsidR="0080098B" w:rsidRPr="00157EB5">
        <w:rPr>
          <w:rFonts w:ascii="Arial" w:hAnsi="Arial" w:cs="Arial"/>
          <w:szCs w:val="24"/>
          <w:lang w:val="en-CA"/>
        </w:rPr>
        <w:t>,</w:t>
      </w:r>
      <w:r w:rsidR="0079249A" w:rsidRPr="00157EB5">
        <w:t xml:space="preserve"> </w:t>
      </w:r>
      <w:r w:rsidR="00DA101F" w:rsidRPr="00157EB5">
        <w:rPr>
          <w:rFonts w:ascii="Arial" w:hAnsi="Arial" w:cs="Arial"/>
          <w:szCs w:val="24"/>
          <w:lang w:val="en-CA"/>
        </w:rPr>
        <w:t xml:space="preserve">and </w:t>
      </w:r>
      <w:r w:rsidR="00DA101F" w:rsidRPr="00157EB5">
        <w:rPr>
          <w:rFonts w:ascii="Arial" w:hAnsi="Arial" w:cs="Arial"/>
          <w:szCs w:val="24"/>
          <w:lang w:val="en-CA"/>
        </w:rPr>
        <w:lastRenderedPageBreak/>
        <w:t>there are no known risks of wearing the sensor device</w:t>
      </w:r>
      <w:r w:rsidR="004979A7" w:rsidRPr="00157EB5">
        <w:rPr>
          <w:rFonts w:ascii="Arial" w:hAnsi="Arial" w:cs="Arial"/>
          <w:szCs w:val="24"/>
          <w:lang w:val="en-CA"/>
        </w:rPr>
        <w:t xml:space="preserve">. </w:t>
      </w:r>
      <w:r w:rsidR="00C73333" w:rsidRPr="00157EB5">
        <w:rPr>
          <w:rFonts w:ascii="Arial" w:hAnsi="Arial" w:cs="Arial"/>
          <w:szCs w:val="24"/>
          <w:lang w:val="en-CA"/>
        </w:rPr>
        <w:t>However, it is not possible to know all risks that may happen in a study, but we have taken all reasonable safeguards to minimi</w:t>
      </w:r>
      <w:r w:rsidR="00BE68D3" w:rsidRPr="00157EB5">
        <w:rPr>
          <w:rFonts w:ascii="Arial" w:hAnsi="Arial" w:cs="Arial"/>
          <w:szCs w:val="24"/>
          <w:lang w:val="en-CA"/>
        </w:rPr>
        <w:t>z</w:t>
      </w:r>
      <w:r w:rsidR="00C73333" w:rsidRPr="00157EB5">
        <w:rPr>
          <w:rFonts w:ascii="Arial" w:hAnsi="Arial" w:cs="Arial"/>
          <w:szCs w:val="24"/>
          <w:lang w:val="en-CA"/>
        </w:rPr>
        <w:t>e any known risks to you.</w:t>
      </w:r>
      <w:r w:rsidR="00210452" w:rsidRPr="00157EB5">
        <w:rPr>
          <w:rFonts w:ascii="Arial" w:hAnsi="Arial" w:cs="Arial"/>
          <w:szCs w:val="24"/>
          <w:lang w:val="en-CA"/>
        </w:rPr>
        <w:t xml:space="preserve"> </w:t>
      </w:r>
    </w:p>
    <w:p w14:paraId="1B97CF00" w14:textId="22BC3A77" w:rsidR="00BE68D3" w:rsidRPr="00B95F2F" w:rsidRDefault="00087E39" w:rsidP="00BE68D3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r w:rsidRPr="00157EB5">
        <w:rPr>
          <w:rFonts w:ascii="Arial" w:hAnsi="Arial" w:cs="Arial"/>
          <w:szCs w:val="24"/>
          <w:lang w:val="en-CA"/>
        </w:rPr>
        <w:t>Wearing sensor</w:t>
      </w:r>
      <w:r w:rsidR="00BE68D3" w:rsidRPr="00157EB5">
        <w:rPr>
          <w:rFonts w:ascii="Arial" w:hAnsi="Arial" w:cs="Arial"/>
          <w:szCs w:val="24"/>
          <w:lang w:val="en-CA"/>
        </w:rPr>
        <w:t>s</w:t>
      </w:r>
      <w:r w:rsidRPr="00157EB5">
        <w:rPr>
          <w:rFonts w:ascii="Arial" w:hAnsi="Arial" w:cs="Arial"/>
          <w:szCs w:val="24"/>
          <w:lang w:val="en-CA"/>
        </w:rPr>
        <w:t xml:space="preserve"> may cause </w:t>
      </w:r>
      <w:r w:rsidRPr="00B95F2F">
        <w:rPr>
          <w:rFonts w:ascii="Arial" w:hAnsi="Arial" w:cs="Arial"/>
          <w:szCs w:val="24"/>
          <w:lang w:val="en-CA"/>
        </w:rPr>
        <w:t>slight skin redness</w:t>
      </w:r>
      <w:r w:rsidR="00BE68D3" w:rsidRPr="00B95F2F">
        <w:rPr>
          <w:rFonts w:ascii="Arial" w:hAnsi="Arial" w:cs="Arial"/>
          <w:szCs w:val="24"/>
          <w:lang w:val="en-CA"/>
        </w:rPr>
        <w:t>. It might cause skin irritation or an allergic reaction to the tape material in some people in a very rare situation</w:t>
      </w:r>
      <w:r w:rsidRPr="00B95F2F">
        <w:rPr>
          <w:rFonts w:ascii="Arial" w:hAnsi="Arial" w:cs="Arial"/>
          <w:szCs w:val="24"/>
          <w:lang w:val="en-CA"/>
        </w:rPr>
        <w:t xml:space="preserve">. If you notice </w:t>
      </w:r>
      <w:r w:rsidR="00BE68D3" w:rsidRPr="00B95F2F">
        <w:rPr>
          <w:rFonts w:ascii="Arial" w:hAnsi="Arial" w:cs="Arial"/>
          <w:szCs w:val="24"/>
          <w:lang w:val="en-CA"/>
        </w:rPr>
        <w:t>any unusual redness or skin irritation, please stop wearing the sensors and immediately contact the study coordinator.</w:t>
      </w:r>
    </w:p>
    <w:p w14:paraId="7A08B140" w14:textId="77777777" w:rsidR="00560D3E" w:rsidRPr="00560D3E" w:rsidRDefault="00560D3E" w:rsidP="00AC4681">
      <w:pPr>
        <w:pStyle w:val="EndnoteText"/>
        <w:spacing w:line="276" w:lineRule="auto"/>
        <w:jc w:val="both"/>
        <w:rPr>
          <w:rFonts w:ascii="Arial" w:hAnsi="Arial" w:cs="Arial"/>
          <w:b/>
          <w:szCs w:val="24"/>
          <w:lang w:val="en-CA"/>
        </w:rPr>
      </w:pPr>
      <w:r w:rsidRPr="00560D3E">
        <w:rPr>
          <w:rFonts w:ascii="Arial" w:hAnsi="Arial" w:cs="Arial"/>
          <w:b/>
          <w:szCs w:val="24"/>
          <w:lang w:val="en-CA"/>
        </w:rPr>
        <w:t>WHAT ARE THE BENEFITS TO ME?</w:t>
      </w:r>
    </w:p>
    <w:p w14:paraId="41BF33FB" w14:textId="4BDA49F6" w:rsidR="0068353D" w:rsidRPr="00722224" w:rsidRDefault="00F17729" w:rsidP="00546D34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r w:rsidRPr="00C55E8C">
        <w:rPr>
          <w:rFonts w:ascii="Arial" w:hAnsi="Arial" w:cs="Arial"/>
          <w:szCs w:val="24"/>
          <w:lang w:val="en-CA"/>
        </w:rPr>
        <w:t xml:space="preserve">You </w:t>
      </w:r>
      <w:r w:rsidRPr="00C55E8C">
        <w:rPr>
          <w:rFonts w:ascii="Arial" w:hAnsi="Arial" w:cs="Arial"/>
          <w:b/>
          <w:bCs/>
          <w:szCs w:val="24"/>
          <w:lang w:val="en-CA"/>
        </w:rPr>
        <w:t>may not get any</w:t>
      </w:r>
      <w:ins w:id="137" w:author="rezvan nasiri" w:date="2022-02-07T11:00:00Z">
        <w:r w:rsidR="00CD2D77">
          <w:rPr>
            <w:rFonts w:ascii="Arial" w:hAnsi="Arial" w:cs="Arial"/>
            <w:b/>
            <w:bCs/>
            <w:szCs w:val="24"/>
            <w:lang w:val="en-CA"/>
          </w:rPr>
          <w:t xml:space="preserve"> direct</w:t>
        </w:r>
      </w:ins>
      <w:r w:rsidRPr="00C55E8C">
        <w:rPr>
          <w:rFonts w:ascii="Arial" w:hAnsi="Arial" w:cs="Arial"/>
          <w:b/>
          <w:bCs/>
          <w:szCs w:val="24"/>
          <w:lang w:val="en-CA"/>
        </w:rPr>
        <w:t xml:space="preserve"> benefit </w:t>
      </w:r>
      <w:del w:id="138" w:author="rezvan nasiri" w:date="2022-02-07T11:00:00Z">
        <w:r w:rsidRPr="00C55E8C" w:rsidDel="00CD2D77">
          <w:rPr>
            <w:rFonts w:ascii="Arial" w:hAnsi="Arial" w:cs="Arial"/>
            <w:szCs w:val="24"/>
            <w:lang w:val="en-CA"/>
          </w:rPr>
          <w:delText xml:space="preserve">from </w:delText>
        </w:r>
      </w:del>
      <w:ins w:id="139" w:author="rezvan nasiri" w:date="2022-02-07T11:00:00Z">
        <w:r w:rsidR="00CD2D77">
          <w:rPr>
            <w:rFonts w:ascii="Arial" w:hAnsi="Arial" w:cs="Arial"/>
            <w:szCs w:val="24"/>
            <w:lang w:val="en-CA"/>
          </w:rPr>
          <w:t>to participate</w:t>
        </w:r>
      </w:ins>
      <w:del w:id="140" w:author="rezvan nasiri" w:date="2022-02-07T11:00:00Z">
        <w:r w:rsidRPr="00C55E8C" w:rsidDel="00CD2D77">
          <w:rPr>
            <w:rFonts w:ascii="Arial" w:hAnsi="Arial" w:cs="Arial"/>
            <w:szCs w:val="24"/>
            <w:lang w:val="en-CA"/>
          </w:rPr>
          <w:delText>being</w:delText>
        </w:r>
      </w:del>
      <w:r w:rsidRPr="00C55E8C">
        <w:rPr>
          <w:rFonts w:ascii="Arial" w:hAnsi="Arial" w:cs="Arial"/>
          <w:szCs w:val="24"/>
          <w:lang w:val="en-CA"/>
        </w:rPr>
        <w:t xml:space="preserve"> in this research study. </w:t>
      </w:r>
      <w:del w:id="141" w:author="rezvan nasiri" w:date="2022-02-07T11:00:00Z">
        <w:r w:rsidR="0068353D" w:rsidRPr="00C55E8C" w:rsidDel="00CD2D77">
          <w:rPr>
            <w:rFonts w:ascii="Arial" w:hAnsi="Arial" w:cs="Arial"/>
            <w:szCs w:val="24"/>
            <w:lang w:val="en-CA"/>
          </w:rPr>
          <w:delText xml:space="preserve">If you agree to take part in this study, there may not be a direct benefit to you. </w:delText>
        </w:r>
      </w:del>
      <w:r w:rsidR="00AC4681" w:rsidRPr="00C55E8C">
        <w:rPr>
          <w:rFonts w:ascii="Arial" w:hAnsi="Arial" w:cs="Arial"/>
          <w:szCs w:val="24"/>
          <w:lang w:val="en-CA"/>
        </w:rPr>
        <w:t>However, this study</w:t>
      </w:r>
      <w:ins w:id="142" w:author="rezvan nasiri" w:date="2022-02-07T11:01:00Z">
        <w:r w:rsidR="00CD2D77">
          <w:rPr>
            <w:rFonts w:ascii="Arial" w:hAnsi="Arial" w:cs="Arial"/>
            <w:szCs w:val="24"/>
            <w:lang w:val="en-CA"/>
          </w:rPr>
          <w:t xml:space="preserve"> will benefit the human society </w:t>
        </w:r>
      </w:ins>
      <w:del w:id="143" w:author="rezvan nasiri" w:date="2022-02-07T11:01:00Z">
        <w:r w:rsidR="00AC4681" w:rsidRPr="00C55E8C" w:rsidDel="00CD2D77">
          <w:rPr>
            <w:rFonts w:ascii="Arial" w:hAnsi="Arial" w:cs="Arial"/>
            <w:szCs w:val="24"/>
            <w:lang w:val="en-CA"/>
          </w:rPr>
          <w:delText xml:space="preserve"> may help</w:delText>
        </w:r>
      </w:del>
      <w:ins w:id="144" w:author="rezvan nasiri" w:date="2022-02-07T11:01:00Z">
        <w:r w:rsidR="00CD2D77">
          <w:rPr>
            <w:rFonts w:ascii="Arial" w:hAnsi="Arial" w:cs="Arial"/>
            <w:szCs w:val="24"/>
            <w:lang w:val="en-CA"/>
          </w:rPr>
          <w:t>by</w:t>
        </w:r>
        <w:r w:rsidR="00CD2D77" w:rsidRPr="00C55E8C">
          <w:rPr>
            <w:rFonts w:ascii="Arial" w:hAnsi="Arial" w:cs="Arial"/>
            <w:szCs w:val="24"/>
            <w:lang w:val="en-CA"/>
          </w:rPr>
          <w:t xml:space="preserve"> helping</w:t>
        </w:r>
      </w:ins>
      <w:r w:rsidR="00AC4681" w:rsidRPr="00C55E8C">
        <w:rPr>
          <w:rFonts w:ascii="Arial" w:hAnsi="Arial" w:cs="Arial"/>
          <w:szCs w:val="24"/>
          <w:lang w:val="en-CA"/>
        </w:rPr>
        <w:t xml:space="preserve"> </w:t>
      </w:r>
      <w:del w:id="145" w:author="rezvan nasiri" w:date="2022-02-07T11:01:00Z">
        <w:r w:rsidR="00AC4681" w:rsidRPr="00C55E8C" w:rsidDel="00CD2D77">
          <w:rPr>
            <w:rFonts w:ascii="Arial" w:hAnsi="Arial" w:cs="Arial"/>
            <w:szCs w:val="24"/>
            <w:lang w:val="en-CA"/>
          </w:rPr>
          <w:delText xml:space="preserve">people </w:delText>
        </w:r>
      </w:del>
      <w:ins w:id="146" w:author="rezvan nasiri" w:date="2022-02-07T11:01:00Z">
        <w:r w:rsidR="00CD2D77">
          <w:rPr>
            <w:rFonts w:ascii="Arial" w:hAnsi="Arial" w:cs="Arial"/>
            <w:szCs w:val="24"/>
            <w:lang w:val="en-CA"/>
          </w:rPr>
          <w:t>individuals</w:t>
        </w:r>
        <w:r w:rsidR="00CD2D77" w:rsidRPr="00C55E8C">
          <w:rPr>
            <w:rFonts w:ascii="Arial" w:hAnsi="Arial" w:cs="Arial"/>
            <w:szCs w:val="24"/>
            <w:lang w:val="en-CA"/>
          </w:rPr>
          <w:t xml:space="preserve"> </w:t>
        </w:r>
      </w:ins>
      <w:r w:rsidR="00180768" w:rsidRPr="00C55E8C">
        <w:rPr>
          <w:rFonts w:ascii="Arial" w:hAnsi="Arial" w:cs="Arial"/>
          <w:szCs w:val="24"/>
          <w:lang w:val="en-CA"/>
        </w:rPr>
        <w:t>with</w:t>
      </w:r>
      <w:r w:rsidR="0079249A" w:rsidRPr="00C55E8C">
        <w:rPr>
          <w:rFonts w:ascii="Arial" w:hAnsi="Arial" w:cs="Arial"/>
          <w:szCs w:val="24"/>
          <w:lang w:val="en-CA"/>
        </w:rPr>
        <w:t xml:space="preserve"> </w:t>
      </w:r>
      <w:proofErr w:type="spellStart"/>
      <w:r w:rsidR="00C55E8C" w:rsidRPr="00C55E8C">
        <w:rPr>
          <w:rFonts w:ascii="Arial" w:hAnsi="Arial" w:cs="Arial"/>
          <w:szCs w:val="24"/>
          <w:lang w:val="en-CA"/>
        </w:rPr>
        <w:t>transradial</w:t>
      </w:r>
      <w:proofErr w:type="spellEnd"/>
      <w:r w:rsidR="00C55E8C" w:rsidRPr="00C55E8C">
        <w:rPr>
          <w:rFonts w:ascii="Arial" w:hAnsi="Arial" w:cs="Arial"/>
          <w:szCs w:val="24"/>
          <w:lang w:val="en-CA"/>
        </w:rPr>
        <w:t xml:space="preserve"> amputation to</w:t>
      </w:r>
      <w:ins w:id="147" w:author="rezvan nasiri" w:date="2022-02-07T11:02:00Z">
        <w:r w:rsidR="0091549E">
          <w:rPr>
            <w:rFonts w:ascii="Arial" w:hAnsi="Arial" w:cs="Arial"/>
            <w:szCs w:val="24"/>
            <w:lang w:val="en-CA"/>
          </w:rPr>
          <w:t xml:space="preserve"> regain part of their abilities to do</w:t>
        </w:r>
      </w:ins>
      <w:ins w:id="148" w:author="rezvan nasiri" w:date="2022-02-07T11:03:00Z">
        <w:r w:rsidR="0091549E">
          <w:rPr>
            <w:rFonts w:ascii="Arial" w:hAnsi="Arial" w:cs="Arial"/>
            <w:szCs w:val="24"/>
            <w:lang w:val="en-CA"/>
          </w:rPr>
          <w:t xml:space="preserve"> some of </w:t>
        </w:r>
      </w:ins>
      <w:ins w:id="149" w:author="rezvan nasiri" w:date="2022-02-07T11:02:00Z">
        <w:r w:rsidR="0091549E">
          <w:rPr>
            <w:rFonts w:ascii="Arial" w:hAnsi="Arial" w:cs="Arial"/>
            <w:szCs w:val="24"/>
            <w:lang w:val="en-CA"/>
          </w:rPr>
          <w:t xml:space="preserve">their </w:t>
        </w:r>
      </w:ins>
      <w:ins w:id="150" w:author="rezvan nasiri" w:date="2022-02-07T11:03:00Z">
        <w:r w:rsidR="0091549E">
          <w:rPr>
            <w:rFonts w:ascii="Arial" w:hAnsi="Arial" w:cs="Arial"/>
            <w:szCs w:val="24"/>
            <w:lang w:val="en-CA"/>
          </w:rPr>
          <w:t>daily activities. In addition, it provides them a chance</w:t>
        </w:r>
      </w:ins>
      <w:del w:id="151" w:author="rezvan nasiri" w:date="2022-02-07T11:03:00Z">
        <w:r w:rsidR="00C55E8C" w:rsidRPr="00C55E8C" w:rsidDel="0091549E">
          <w:rPr>
            <w:rFonts w:ascii="Arial" w:hAnsi="Arial" w:cs="Arial"/>
            <w:szCs w:val="24"/>
            <w:lang w:val="en-CA"/>
          </w:rPr>
          <w:delText xml:space="preserve"> get the chance </w:delText>
        </w:r>
      </w:del>
      <w:ins w:id="152" w:author="rezvan nasiri" w:date="2022-02-07T11:04:00Z">
        <w:r w:rsidR="0091549E">
          <w:rPr>
            <w:rFonts w:ascii="Arial" w:hAnsi="Arial" w:cs="Arial"/>
            <w:szCs w:val="24"/>
            <w:lang w:val="en-CA"/>
          </w:rPr>
          <w:t xml:space="preserve"> </w:t>
        </w:r>
      </w:ins>
      <w:r w:rsidR="00C55E8C" w:rsidRPr="00C55E8C">
        <w:rPr>
          <w:rFonts w:ascii="Arial" w:hAnsi="Arial" w:cs="Arial"/>
          <w:szCs w:val="24"/>
          <w:lang w:val="en-CA"/>
        </w:rPr>
        <w:t>to afford a low-cost myoelectric prosthesis with multiple hand grasps</w:t>
      </w:r>
      <w:ins w:id="153" w:author="rezvan nasiri" w:date="2022-02-07T11:04:00Z">
        <w:r w:rsidR="0091549E">
          <w:rPr>
            <w:rFonts w:ascii="Arial" w:hAnsi="Arial" w:cs="Arial"/>
            <w:szCs w:val="24"/>
            <w:lang w:val="en-CA"/>
          </w:rPr>
          <w:t xml:space="preserve"> and different functionalities</w:t>
        </w:r>
      </w:ins>
      <w:r w:rsidR="00180768" w:rsidRPr="00C55E8C">
        <w:rPr>
          <w:rFonts w:ascii="Arial" w:hAnsi="Arial" w:cs="Arial"/>
          <w:szCs w:val="24"/>
          <w:lang w:val="en-CA"/>
        </w:rPr>
        <w:t>.</w:t>
      </w:r>
      <w:r w:rsidR="00180768">
        <w:rPr>
          <w:rFonts w:ascii="Arial" w:hAnsi="Arial" w:cs="Arial"/>
          <w:szCs w:val="24"/>
          <w:lang w:val="en-CA"/>
        </w:rPr>
        <w:t xml:space="preserve"> </w:t>
      </w:r>
    </w:p>
    <w:p w14:paraId="341A4AAF" w14:textId="5709D85E" w:rsidR="003776B4" w:rsidRPr="00180768" w:rsidRDefault="00180768" w:rsidP="0008766C">
      <w:pPr>
        <w:pStyle w:val="Heading2"/>
        <w:spacing w:line="276" w:lineRule="auto"/>
        <w:rPr>
          <w:rFonts w:ascii="Arial" w:hAnsi="Arial" w:cs="Arial"/>
          <w:u w:val="none"/>
          <w:lang w:val="en-CA"/>
        </w:rPr>
      </w:pPr>
      <w:r w:rsidRPr="00180768">
        <w:rPr>
          <w:rFonts w:ascii="Arial" w:hAnsi="Arial" w:cs="Arial"/>
          <w:szCs w:val="24"/>
          <w:u w:val="none"/>
          <w:lang w:val="en-CA"/>
        </w:rPr>
        <w:t xml:space="preserve">WHAT HAPPENS IF I AM INJURED BECAUSE OF THIS RESEARCH?  </w:t>
      </w:r>
    </w:p>
    <w:p w14:paraId="40FB987F" w14:textId="15F472E0" w:rsidR="003776B4" w:rsidRPr="00722224" w:rsidRDefault="00F53E0E" w:rsidP="0008766C">
      <w:pPr>
        <w:pStyle w:val="EndnoteText"/>
        <w:spacing w:after="240" w:line="276" w:lineRule="auto"/>
        <w:jc w:val="both"/>
        <w:rPr>
          <w:rFonts w:ascii="Arial" w:hAnsi="Arial" w:cs="Arial"/>
          <w:lang w:val="en-CA"/>
        </w:rPr>
      </w:pPr>
      <w:ins w:id="154" w:author="rezvan nasiri" w:date="2022-02-07T11:51:00Z">
        <w:r>
          <w:rPr>
            <w:rFonts w:ascii="Arial" w:hAnsi="Arial" w:cs="Arial"/>
            <w:szCs w:val="24"/>
            <w:lang w:val="en-CA"/>
          </w:rPr>
          <w:t xml:space="preserve">This is a </w:t>
        </w:r>
        <w:proofErr w:type="gramStart"/>
        <w:r>
          <w:rPr>
            <w:rFonts w:ascii="Arial" w:hAnsi="Arial" w:cs="Arial"/>
            <w:szCs w:val="24"/>
            <w:lang w:val="en-CA"/>
          </w:rPr>
          <w:t>low risk</w:t>
        </w:r>
        <w:proofErr w:type="gramEnd"/>
        <w:r>
          <w:rPr>
            <w:rFonts w:ascii="Arial" w:hAnsi="Arial" w:cs="Arial"/>
            <w:szCs w:val="24"/>
            <w:lang w:val="en-CA"/>
          </w:rPr>
          <w:t xml:space="preserve"> </w:t>
        </w:r>
      </w:ins>
      <w:ins w:id="155" w:author="rezvan nasiri" w:date="2022-02-07T11:52:00Z">
        <w:r>
          <w:rPr>
            <w:rFonts w:ascii="Arial" w:hAnsi="Arial" w:cs="Arial"/>
            <w:szCs w:val="24"/>
            <w:lang w:val="en-CA"/>
          </w:rPr>
          <w:t xml:space="preserve">experimental study and research team have studied the risks of this experiment in different conditions and designed the experiment to minimize such risks. However, </w:t>
        </w:r>
      </w:ins>
      <w:del w:id="156" w:author="rezvan nasiri" w:date="2022-02-07T11:52:00Z">
        <w:r w:rsidR="003776B4" w:rsidRPr="00722224" w:rsidDel="00F53E0E">
          <w:rPr>
            <w:rFonts w:ascii="Arial" w:hAnsi="Arial" w:cs="Arial"/>
            <w:szCs w:val="24"/>
            <w:lang w:val="en-CA"/>
          </w:rPr>
          <w:delText>I</w:delText>
        </w:r>
      </w:del>
      <w:ins w:id="157" w:author="rezvan nasiri" w:date="2022-02-07T11:52:00Z">
        <w:r>
          <w:rPr>
            <w:rFonts w:ascii="Arial" w:hAnsi="Arial" w:cs="Arial"/>
            <w:szCs w:val="24"/>
            <w:lang w:val="en-CA"/>
          </w:rPr>
          <w:t>i</w:t>
        </w:r>
      </w:ins>
      <w:r w:rsidR="003776B4" w:rsidRPr="00722224">
        <w:rPr>
          <w:rFonts w:ascii="Arial" w:hAnsi="Arial" w:cs="Arial"/>
          <w:szCs w:val="24"/>
          <w:lang w:val="en-CA"/>
        </w:rPr>
        <w:t xml:space="preserve">f you become ill or injured as a result of being in this study, you will receive </w:t>
      </w:r>
      <w:r w:rsidR="00891C8F" w:rsidRPr="00722224">
        <w:rPr>
          <w:rFonts w:ascii="Arial" w:hAnsi="Arial" w:cs="Arial"/>
          <w:szCs w:val="24"/>
          <w:lang w:val="en-CA"/>
        </w:rPr>
        <w:t xml:space="preserve">the </w:t>
      </w:r>
      <w:r w:rsidR="003776B4" w:rsidRPr="00722224">
        <w:rPr>
          <w:rFonts w:ascii="Arial" w:hAnsi="Arial" w:cs="Arial"/>
          <w:noProof/>
          <w:szCs w:val="24"/>
          <w:lang w:val="en-CA"/>
        </w:rPr>
        <w:t>necessary</w:t>
      </w:r>
      <w:r w:rsidR="003776B4" w:rsidRPr="00722224">
        <w:rPr>
          <w:rFonts w:ascii="Arial" w:hAnsi="Arial" w:cs="Arial"/>
          <w:szCs w:val="24"/>
          <w:lang w:val="en-CA"/>
        </w:rPr>
        <w:t xml:space="preserve"> medical treatment at no additional cost to you.  By signing this consent </w:t>
      </w:r>
      <w:r w:rsidR="00DA101F" w:rsidRPr="00722224">
        <w:rPr>
          <w:rFonts w:ascii="Arial" w:hAnsi="Arial" w:cs="Arial"/>
          <w:szCs w:val="24"/>
          <w:lang w:val="en-CA"/>
        </w:rPr>
        <w:t>form,</w:t>
      </w:r>
      <w:r w:rsidR="003776B4" w:rsidRPr="00722224">
        <w:rPr>
          <w:rFonts w:ascii="Arial" w:hAnsi="Arial" w:cs="Arial"/>
          <w:szCs w:val="24"/>
          <w:lang w:val="en-CA"/>
        </w:rPr>
        <w:t xml:space="preserve"> you are not releasing the investigator(s), institution(s) and/or sponsor(s) from their legal and professional responsibilities. </w:t>
      </w:r>
    </w:p>
    <w:p w14:paraId="2B429B4C" w14:textId="37AADAF2" w:rsidR="00E24F87" w:rsidRPr="00180768" w:rsidRDefault="00180768" w:rsidP="00546D34">
      <w:pPr>
        <w:pStyle w:val="Heading2"/>
        <w:spacing w:line="276" w:lineRule="auto"/>
        <w:rPr>
          <w:rFonts w:ascii="Arial" w:hAnsi="Arial" w:cs="Arial"/>
          <w:szCs w:val="24"/>
          <w:u w:val="none"/>
          <w:lang w:val="en-CA"/>
        </w:rPr>
      </w:pPr>
      <w:r w:rsidRPr="00180768">
        <w:rPr>
          <w:rFonts w:ascii="Arial" w:hAnsi="Arial" w:cs="Arial"/>
          <w:szCs w:val="24"/>
          <w:u w:val="none"/>
          <w:lang w:val="en-CA"/>
        </w:rPr>
        <w:t>DO I HAVE TO TAKE PART?</w:t>
      </w:r>
    </w:p>
    <w:p w14:paraId="51EB574C" w14:textId="419A209A" w:rsidR="0079249A" w:rsidRDefault="0080098B" w:rsidP="0079249A">
      <w:pPr>
        <w:pStyle w:val="EndnoteText"/>
        <w:spacing w:after="240" w:line="276" w:lineRule="auto"/>
        <w:jc w:val="both"/>
        <w:rPr>
          <w:rFonts w:asciiTheme="minorBidi" w:hAnsiTheme="minorBidi" w:cstheme="minorBidi"/>
          <w:szCs w:val="24"/>
          <w:lang w:val="en-CA"/>
        </w:rPr>
      </w:pPr>
      <w:r>
        <w:rPr>
          <w:rFonts w:ascii="Arial" w:hAnsi="Arial" w:cs="Arial"/>
          <w:szCs w:val="24"/>
          <w:lang w:val="en-CA"/>
        </w:rPr>
        <w:t xml:space="preserve">No, </w:t>
      </w:r>
      <w:del w:id="158" w:author="rezvan nasiri" w:date="2022-02-07T11:53:00Z">
        <w:r w:rsidRPr="00180768" w:rsidDel="007229A1">
          <w:rPr>
            <w:rFonts w:ascii="Arial" w:hAnsi="Arial" w:cs="Arial"/>
            <w:szCs w:val="24"/>
            <w:lang w:val="en-CA"/>
          </w:rPr>
          <w:delText xml:space="preserve">you </w:delText>
        </w:r>
      </w:del>
      <w:ins w:id="159" w:author="rezvan nasiri" w:date="2022-02-07T11:53:00Z">
        <w:r w:rsidR="007229A1">
          <w:rPr>
            <w:rFonts w:ascii="Arial" w:hAnsi="Arial" w:cs="Arial"/>
            <w:szCs w:val="24"/>
            <w:lang w:val="en-CA"/>
          </w:rPr>
          <w:t>participants</w:t>
        </w:r>
        <w:r w:rsidR="007229A1" w:rsidRPr="00180768">
          <w:rPr>
            <w:rFonts w:ascii="Arial" w:hAnsi="Arial" w:cs="Arial"/>
            <w:szCs w:val="24"/>
            <w:lang w:val="en-CA"/>
          </w:rPr>
          <w:t xml:space="preserve"> </w:t>
        </w:r>
      </w:ins>
      <w:r w:rsidRPr="00180768">
        <w:rPr>
          <w:rFonts w:ascii="Arial" w:hAnsi="Arial" w:cs="Arial"/>
          <w:szCs w:val="24"/>
          <w:lang w:val="en-CA"/>
        </w:rPr>
        <w:t xml:space="preserve">do not have to </w:t>
      </w:r>
      <w:r>
        <w:rPr>
          <w:rFonts w:ascii="Arial" w:hAnsi="Arial" w:cs="Arial"/>
          <w:szCs w:val="24"/>
          <w:lang w:val="en-CA"/>
        </w:rPr>
        <w:t xml:space="preserve">take part in this study. </w:t>
      </w:r>
      <w:del w:id="160" w:author="rezvan nasiri" w:date="2022-02-07T11:53:00Z">
        <w:r w:rsidDel="007229A1">
          <w:rPr>
            <w:rFonts w:ascii="Arial" w:hAnsi="Arial" w:cs="Arial"/>
            <w:szCs w:val="24"/>
            <w:lang w:val="en-CA"/>
          </w:rPr>
          <w:delText>Y</w:delText>
        </w:r>
        <w:r w:rsidRPr="00722224" w:rsidDel="007229A1">
          <w:rPr>
            <w:rFonts w:ascii="Arial" w:hAnsi="Arial" w:cs="Arial"/>
            <w:szCs w:val="24"/>
            <w:lang w:val="en-CA"/>
          </w:rPr>
          <w:delText>our</w:delText>
        </w:r>
      </w:del>
      <w:ins w:id="161" w:author="rezvan nasiri" w:date="2022-02-07T11:53:00Z">
        <w:r w:rsidR="007229A1">
          <w:rPr>
            <w:rFonts w:ascii="Arial" w:hAnsi="Arial" w:cs="Arial"/>
            <w:szCs w:val="24"/>
            <w:lang w:val="en-CA"/>
          </w:rPr>
          <w:t xml:space="preserve"> The</w:t>
        </w:r>
      </w:ins>
      <w:r w:rsidRPr="00722224">
        <w:rPr>
          <w:rFonts w:ascii="Arial" w:hAnsi="Arial" w:cs="Arial"/>
          <w:szCs w:val="24"/>
          <w:lang w:val="en-CA"/>
        </w:rPr>
        <w:t xml:space="preserve"> 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participation is </w:t>
      </w:r>
      <w:r w:rsidR="0079249A" w:rsidRPr="003926CB">
        <w:rPr>
          <w:rFonts w:asciiTheme="minorBidi" w:hAnsiTheme="minorBidi" w:cstheme="minorBidi"/>
          <w:b/>
          <w:bCs/>
          <w:szCs w:val="24"/>
          <w:lang w:val="en-CA"/>
        </w:rPr>
        <w:t>voluntary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. </w:t>
      </w:r>
      <w:del w:id="162" w:author="rezvan nasiri" w:date="2022-02-07T11:53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 xml:space="preserve">You </w:delText>
        </w:r>
      </w:del>
      <w:ins w:id="163" w:author="rezvan nasiri" w:date="2022-02-07T11:53:00Z">
        <w:r w:rsidR="007229A1">
          <w:rPr>
            <w:rFonts w:asciiTheme="minorBidi" w:hAnsiTheme="minorBidi" w:cstheme="minorBidi"/>
            <w:szCs w:val="24"/>
            <w:lang w:val="en-CA"/>
          </w:rPr>
          <w:t>The participants</w:t>
        </w:r>
        <w:r w:rsidR="007229A1" w:rsidRPr="003926CB">
          <w:rPr>
            <w:rFonts w:asciiTheme="minorBidi" w:hAnsiTheme="minorBidi" w:cstheme="minorBidi"/>
            <w:szCs w:val="24"/>
            <w:lang w:val="en-CA"/>
          </w:rPr>
          <w:t xml:space="preserve"> 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can ask to stop </w:t>
      </w:r>
      <w:ins w:id="164" w:author="rezvan nasiri" w:date="2022-02-07T11:53:00Z">
        <w:r w:rsidR="007229A1">
          <w:rPr>
            <w:rFonts w:asciiTheme="minorBidi" w:hAnsiTheme="minorBidi" w:cstheme="minorBidi"/>
            <w:szCs w:val="24"/>
            <w:lang w:val="en-CA"/>
          </w:rPr>
          <w:t xml:space="preserve">experiment 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at any time during the study if </w:t>
      </w:r>
      <w:del w:id="165" w:author="rezvan nasiri" w:date="2022-02-07T11:54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 xml:space="preserve">you </w:delText>
        </w:r>
      </w:del>
      <w:ins w:id="166" w:author="rezvan nasiri" w:date="2022-02-07T11:54:00Z">
        <w:r w:rsidR="007229A1">
          <w:rPr>
            <w:rFonts w:asciiTheme="minorBidi" w:hAnsiTheme="minorBidi" w:cstheme="minorBidi"/>
            <w:szCs w:val="24"/>
            <w:lang w:val="en-CA"/>
          </w:rPr>
          <w:t xml:space="preserve">they 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feel </w:t>
      </w:r>
      <w:del w:id="167" w:author="rezvan nasiri" w:date="2022-02-07T11:54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you</w:delText>
        </w:r>
      </w:del>
      <w:ins w:id="168" w:author="rezvan nasiri" w:date="2022-02-07T11:54:00Z">
        <w:r w:rsidR="007229A1">
          <w:rPr>
            <w:rFonts w:asciiTheme="minorBidi" w:hAnsiTheme="minorBidi" w:cstheme="minorBidi"/>
            <w:szCs w:val="24"/>
            <w:lang w:val="en-CA"/>
          </w:rPr>
          <w:t>that they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cannot continue or do not want to continue. </w:t>
      </w:r>
      <w:del w:id="169" w:author="rezvan nasiri" w:date="2022-02-07T11:54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You</w:delText>
        </w:r>
      </w:del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</w:t>
      </w:r>
      <w:ins w:id="170" w:author="rezvan nasiri" w:date="2022-02-07T11:54:00Z">
        <w:r w:rsidR="007229A1">
          <w:rPr>
            <w:rFonts w:asciiTheme="minorBidi" w:hAnsiTheme="minorBidi" w:cstheme="minorBidi"/>
            <w:szCs w:val="24"/>
            <w:lang w:val="en-CA"/>
          </w:rPr>
          <w:t xml:space="preserve">They 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may choose not to take part or to withdraw </w:t>
      </w:r>
      <w:del w:id="171" w:author="rezvan nasiri" w:date="2022-02-07T11:54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your</w:delText>
        </w:r>
      </w:del>
      <w:ins w:id="172" w:author="rezvan nasiri" w:date="2022-02-07T11:54:00Z">
        <w:r w:rsidR="007229A1">
          <w:rPr>
            <w:rFonts w:asciiTheme="minorBidi" w:hAnsiTheme="minorBidi" w:cstheme="minorBidi"/>
            <w:szCs w:val="24"/>
            <w:lang w:val="en-CA"/>
          </w:rPr>
          <w:t>their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consent at any time </w:t>
      </w:r>
      <w:r w:rsidR="0079249A" w:rsidRPr="003926CB">
        <w:rPr>
          <w:rFonts w:asciiTheme="minorBidi" w:hAnsiTheme="minorBidi" w:cstheme="minorBidi"/>
          <w:b/>
          <w:bCs/>
          <w:szCs w:val="24"/>
          <w:lang w:val="en-CA"/>
        </w:rPr>
        <w:t xml:space="preserve">without penalty 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or </w:t>
      </w:r>
      <w:r w:rsidR="0079249A" w:rsidRPr="003926CB">
        <w:rPr>
          <w:rFonts w:asciiTheme="minorBidi" w:hAnsiTheme="minorBidi" w:cstheme="minorBidi"/>
          <w:b/>
          <w:bCs/>
          <w:szCs w:val="24"/>
          <w:lang w:val="en-CA"/>
        </w:rPr>
        <w:t xml:space="preserve">loss of benefits 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to which </w:t>
      </w:r>
      <w:del w:id="173" w:author="rezvan nasiri" w:date="2022-02-07T11:54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you</w:delText>
        </w:r>
      </w:del>
      <w:ins w:id="174" w:author="rezvan nasiri" w:date="2022-02-07T11:54:00Z">
        <w:r w:rsidR="007229A1">
          <w:rPr>
            <w:rFonts w:asciiTheme="minorBidi" w:hAnsiTheme="minorBidi" w:cstheme="minorBidi"/>
            <w:szCs w:val="24"/>
            <w:lang w:val="en-CA"/>
          </w:rPr>
          <w:t>they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are otherwise entitled. It will </w:t>
      </w:r>
      <w:r w:rsidR="0079249A" w:rsidRPr="0010082E">
        <w:rPr>
          <w:rFonts w:asciiTheme="minorBidi" w:hAnsiTheme="minorBidi" w:cstheme="minorBidi"/>
          <w:b/>
          <w:bCs/>
          <w:szCs w:val="24"/>
          <w:lang w:val="en-CA"/>
        </w:rPr>
        <w:t>in no way</w:t>
      </w:r>
      <w:r w:rsidR="0079249A" w:rsidRPr="003926CB">
        <w:rPr>
          <w:rFonts w:asciiTheme="minorBidi" w:hAnsiTheme="minorBidi" w:cstheme="minorBidi"/>
          <w:b/>
          <w:bCs/>
          <w:szCs w:val="24"/>
          <w:lang w:val="en-CA"/>
        </w:rPr>
        <w:t xml:space="preserve"> jeopardize </w:t>
      </w:r>
      <w:del w:id="175" w:author="rezvan nasiri" w:date="2022-02-07T11:54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your</w:delText>
        </w:r>
      </w:del>
      <w:ins w:id="176" w:author="rezvan nasiri" w:date="2022-02-07T11:54:00Z">
        <w:r w:rsidR="007229A1">
          <w:rPr>
            <w:rFonts w:asciiTheme="minorBidi" w:hAnsiTheme="minorBidi" w:cstheme="minorBidi"/>
            <w:szCs w:val="24"/>
            <w:lang w:val="en-CA"/>
          </w:rPr>
          <w:t>their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health care.</w:t>
      </w:r>
      <w:r w:rsidR="0079249A" w:rsidRPr="003926CB">
        <w:rPr>
          <w:rFonts w:asciiTheme="minorBidi" w:hAnsiTheme="minorBidi" w:cstheme="minorBidi"/>
          <w:b/>
          <w:bCs/>
          <w:szCs w:val="24"/>
          <w:lang w:val="en-CA"/>
        </w:rPr>
        <w:t xml:space="preserve"> 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If </w:t>
      </w:r>
      <w:del w:id="177" w:author="rezvan nasiri" w:date="2022-02-07T11:54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you</w:delText>
        </w:r>
      </w:del>
      <w:ins w:id="178" w:author="rezvan nasiri" w:date="2022-02-07T11:54:00Z">
        <w:r w:rsidR="007229A1">
          <w:rPr>
            <w:rFonts w:asciiTheme="minorBidi" w:hAnsiTheme="minorBidi" w:cstheme="minorBidi"/>
            <w:szCs w:val="24"/>
            <w:lang w:val="en-CA"/>
          </w:rPr>
          <w:t>they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are studying or working at the University of Alberta</w:t>
      </w:r>
      <w:r w:rsidR="00BE68D3">
        <w:rPr>
          <w:rFonts w:asciiTheme="minorBidi" w:hAnsiTheme="minorBidi" w:cstheme="minorBidi"/>
          <w:szCs w:val="24"/>
          <w:lang w:val="en-CA"/>
        </w:rPr>
        <w:t xml:space="preserve"> and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choose not to take part or withdraw your consent, </w:t>
      </w:r>
      <w:r w:rsidR="0079249A" w:rsidRPr="003926CB">
        <w:rPr>
          <w:rFonts w:asciiTheme="minorBidi" w:hAnsiTheme="minorBidi" w:cstheme="minorBidi"/>
          <w:b/>
          <w:bCs/>
          <w:szCs w:val="24"/>
          <w:lang w:val="en-CA"/>
        </w:rPr>
        <w:t>no one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on the University of Alberta campus </w:t>
      </w:r>
      <w:r w:rsidR="0079249A" w:rsidRPr="003926CB">
        <w:rPr>
          <w:rFonts w:asciiTheme="minorBidi" w:hAnsiTheme="minorBidi" w:cstheme="minorBidi"/>
          <w:b/>
          <w:bCs/>
          <w:szCs w:val="24"/>
          <w:lang w:val="en-CA"/>
        </w:rPr>
        <w:t>will be told</w:t>
      </w:r>
      <w:r w:rsidR="0079249A" w:rsidRPr="003926CB">
        <w:rPr>
          <w:rFonts w:asciiTheme="minorBidi" w:hAnsiTheme="minorBidi" w:cstheme="minorBidi"/>
          <w:szCs w:val="24"/>
          <w:lang w:val="en-CA"/>
        </w:rPr>
        <w:t>.</w:t>
      </w:r>
      <w:r w:rsidR="0079249A">
        <w:rPr>
          <w:rFonts w:asciiTheme="minorBidi" w:hAnsiTheme="minorBidi" w:cstheme="minorBidi"/>
          <w:szCs w:val="24"/>
          <w:lang w:val="en-CA"/>
        </w:rPr>
        <w:t xml:space="preserve"> 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If </w:t>
      </w:r>
      <w:del w:id="179" w:author="rezvan nasiri" w:date="2022-02-07T11:55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you</w:delText>
        </w:r>
      </w:del>
      <w:ins w:id="180" w:author="rezvan nasiri" w:date="2022-02-07T11:55:00Z">
        <w:r w:rsidR="007229A1">
          <w:rPr>
            <w:rFonts w:asciiTheme="minorBidi" w:hAnsiTheme="minorBidi" w:cstheme="minorBidi"/>
            <w:szCs w:val="24"/>
            <w:lang w:val="en-CA"/>
          </w:rPr>
          <w:t>they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decide to withdraw from the study, </w:t>
      </w:r>
      <w:del w:id="181" w:author="rezvan nasiri" w:date="2022-02-07T11:55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we</w:delText>
        </w:r>
      </w:del>
      <w:ins w:id="182" w:author="rezvan nasiri" w:date="2022-02-07T11:55:00Z">
        <w:r w:rsidR="007229A1">
          <w:rPr>
            <w:rFonts w:asciiTheme="minorBidi" w:hAnsiTheme="minorBidi" w:cstheme="minorBidi"/>
            <w:szCs w:val="24"/>
            <w:lang w:val="en-CA"/>
          </w:rPr>
          <w:t>the research team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may </w:t>
      </w:r>
      <w:r w:rsidR="0079249A" w:rsidRPr="003926CB">
        <w:rPr>
          <w:rFonts w:asciiTheme="minorBidi" w:hAnsiTheme="minorBidi" w:cstheme="minorBidi"/>
          <w:b/>
          <w:bCs/>
          <w:szCs w:val="24"/>
          <w:lang w:val="en-CA"/>
        </w:rPr>
        <w:t>analyse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the information collected up to that point and used </w:t>
      </w:r>
      <w:r w:rsidR="00BE68D3">
        <w:rPr>
          <w:rFonts w:asciiTheme="minorBidi" w:hAnsiTheme="minorBidi" w:cstheme="minorBidi"/>
          <w:szCs w:val="24"/>
          <w:lang w:val="en-CA"/>
        </w:rPr>
        <w:t xml:space="preserve">it </w:t>
      </w:r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for the study, unless </w:t>
      </w:r>
      <w:del w:id="183" w:author="rezvan nasiri" w:date="2022-02-07T11:55:00Z">
        <w:r w:rsidR="0079249A" w:rsidRPr="003926CB" w:rsidDel="007229A1">
          <w:rPr>
            <w:rFonts w:asciiTheme="minorBidi" w:hAnsiTheme="minorBidi" w:cstheme="minorBidi"/>
            <w:szCs w:val="24"/>
            <w:lang w:val="en-CA"/>
          </w:rPr>
          <w:delText>you</w:delText>
        </w:r>
      </w:del>
      <w:ins w:id="184" w:author="rezvan nasiri" w:date="2022-02-07T11:55:00Z">
        <w:r w:rsidR="007229A1">
          <w:rPr>
            <w:rFonts w:asciiTheme="minorBidi" w:hAnsiTheme="minorBidi" w:cstheme="minorBidi"/>
            <w:szCs w:val="24"/>
            <w:lang w:val="en-CA"/>
          </w:rPr>
          <w:t>the participant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make</w:t>
      </w:r>
      <w:ins w:id="185" w:author="rezvan nasiri" w:date="2022-02-07T11:56:00Z">
        <w:r w:rsidR="009A657E">
          <w:rPr>
            <w:rFonts w:asciiTheme="minorBidi" w:hAnsiTheme="minorBidi" w:cstheme="minorBidi"/>
            <w:szCs w:val="24"/>
            <w:lang w:val="en-CA"/>
          </w:rPr>
          <w:t>s</w:t>
        </w:r>
      </w:ins>
      <w:r w:rsidR="0079249A" w:rsidRPr="003926CB">
        <w:rPr>
          <w:rFonts w:asciiTheme="minorBidi" w:hAnsiTheme="minorBidi" w:cstheme="minorBidi"/>
          <w:szCs w:val="24"/>
          <w:lang w:val="en-CA"/>
        </w:rPr>
        <w:t xml:space="preserve"> a request to remove or destroy the information.</w:t>
      </w:r>
    </w:p>
    <w:p w14:paraId="4D6CFE3B" w14:textId="77777777" w:rsidR="00612703" w:rsidRDefault="00180768" w:rsidP="00612703">
      <w:pPr>
        <w:pStyle w:val="EndnoteText"/>
        <w:spacing w:line="276" w:lineRule="auto"/>
        <w:rPr>
          <w:rFonts w:ascii="Arial" w:hAnsi="Arial" w:cs="Arial"/>
          <w:b/>
          <w:szCs w:val="24"/>
          <w:lang w:val="en-CA"/>
        </w:rPr>
      </w:pPr>
      <w:r w:rsidRPr="00180768">
        <w:rPr>
          <w:rFonts w:ascii="Arial" w:hAnsi="Arial" w:cs="Arial"/>
          <w:b/>
          <w:szCs w:val="24"/>
          <w:lang w:val="en-CA"/>
        </w:rPr>
        <w:t xml:space="preserve">WILL MY INFORMATION BE KEPT PRIVATE? </w:t>
      </w:r>
    </w:p>
    <w:p w14:paraId="482E73EA" w14:textId="15003643" w:rsidR="00612703" w:rsidRPr="0080098B" w:rsidRDefault="00180768" w:rsidP="0080098B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r w:rsidRPr="0080098B">
        <w:rPr>
          <w:rFonts w:ascii="Arial" w:hAnsi="Arial" w:cs="Arial"/>
          <w:szCs w:val="24"/>
          <w:lang w:val="en-CA"/>
        </w:rPr>
        <w:t xml:space="preserve">All of the information collected will remain strictly confidential. </w:t>
      </w:r>
      <w:del w:id="186" w:author="rezvan nasiri" w:date="2022-02-07T11:55:00Z">
        <w:r w:rsidRPr="0080098B" w:rsidDel="00704ACE">
          <w:rPr>
            <w:rFonts w:ascii="Arial" w:hAnsi="Arial" w:cs="Arial"/>
            <w:szCs w:val="24"/>
            <w:lang w:val="en-CA"/>
          </w:rPr>
          <w:delText xml:space="preserve">Your </w:delText>
        </w:r>
      </w:del>
      <w:ins w:id="187" w:author="rezvan nasiri" w:date="2022-02-07T11:55:00Z">
        <w:r w:rsidR="00704ACE">
          <w:rPr>
            <w:rFonts w:ascii="Arial" w:hAnsi="Arial" w:cs="Arial"/>
            <w:szCs w:val="24"/>
            <w:lang w:val="en-CA"/>
          </w:rPr>
          <w:t>The participants</w:t>
        </w:r>
        <w:r w:rsidR="00704ACE" w:rsidRPr="0080098B">
          <w:rPr>
            <w:rFonts w:ascii="Arial" w:hAnsi="Arial" w:cs="Arial"/>
            <w:szCs w:val="24"/>
            <w:lang w:val="en-CA"/>
          </w:rPr>
          <w:t xml:space="preserve"> </w:t>
        </w:r>
      </w:ins>
      <w:r w:rsidRPr="0080098B">
        <w:rPr>
          <w:rFonts w:ascii="Arial" w:hAnsi="Arial" w:cs="Arial"/>
          <w:szCs w:val="24"/>
          <w:lang w:val="en-CA"/>
        </w:rPr>
        <w:t xml:space="preserve">privacy will be assured. Only the investigators of this study and the University of Alberta Research Ethics Board will </w:t>
      </w:r>
      <w:r w:rsidR="00BE68D3">
        <w:rPr>
          <w:rFonts w:ascii="Arial" w:hAnsi="Arial" w:cs="Arial"/>
          <w:szCs w:val="24"/>
          <w:lang w:val="en-CA"/>
        </w:rPr>
        <w:t>have access</w:t>
      </w:r>
      <w:r w:rsidRPr="0080098B">
        <w:rPr>
          <w:rFonts w:ascii="Arial" w:hAnsi="Arial" w:cs="Arial"/>
          <w:szCs w:val="24"/>
          <w:lang w:val="en-CA"/>
        </w:rPr>
        <w:t xml:space="preserve"> </w:t>
      </w:r>
      <w:r w:rsidR="00BE68D3">
        <w:rPr>
          <w:rFonts w:ascii="Arial" w:hAnsi="Arial" w:cs="Arial"/>
          <w:szCs w:val="24"/>
          <w:lang w:val="en-CA"/>
        </w:rPr>
        <w:t xml:space="preserve">to </w:t>
      </w:r>
      <w:r w:rsidRPr="0080098B">
        <w:rPr>
          <w:rFonts w:ascii="Arial" w:hAnsi="Arial" w:cs="Arial"/>
          <w:szCs w:val="24"/>
          <w:lang w:val="en-CA"/>
        </w:rPr>
        <w:t>this information. No data relating to this study that includes your name will be released or published by the researchers.</w:t>
      </w:r>
      <w:r w:rsidR="00612703" w:rsidRPr="0080098B">
        <w:rPr>
          <w:rFonts w:ascii="Arial" w:hAnsi="Arial" w:cs="Arial"/>
          <w:szCs w:val="24"/>
          <w:lang w:val="en-CA"/>
        </w:rPr>
        <w:t xml:space="preserve"> </w:t>
      </w:r>
    </w:p>
    <w:p w14:paraId="0C9BB1E8" w14:textId="14256FAC" w:rsidR="00180768" w:rsidRPr="0080098B" w:rsidRDefault="00180768" w:rsidP="0080098B">
      <w:pPr>
        <w:pStyle w:val="EndnoteText"/>
        <w:spacing w:after="240" w:line="276" w:lineRule="auto"/>
        <w:jc w:val="both"/>
        <w:rPr>
          <w:rFonts w:ascii="Arial" w:hAnsi="Arial" w:cs="Arial"/>
          <w:szCs w:val="24"/>
          <w:lang w:val="en-CA"/>
        </w:rPr>
      </w:pPr>
      <w:r w:rsidRPr="0080098B">
        <w:rPr>
          <w:rFonts w:ascii="Arial" w:hAnsi="Arial" w:cs="Arial"/>
          <w:szCs w:val="24"/>
          <w:lang w:val="en-CA"/>
        </w:rPr>
        <w:lastRenderedPageBreak/>
        <w:t>All data will be kept in a secure, either locked or password</w:t>
      </w:r>
      <w:r w:rsidR="008F55AF" w:rsidRPr="0080098B">
        <w:rPr>
          <w:rFonts w:ascii="Arial" w:hAnsi="Arial" w:cs="Arial"/>
          <w:szCs w:val="24"/>
          <w:lang w:val="en-CA"/>
        </w:rPr>
        <w:t>-</w:t>
      </w:r>
      <w:r w:rsidRPr="0080098B">
        <w:rPr>
          <w:rFonts w:ascii="Arial" w:hAnsi="Arial" w:cs="Arial"/>
          <w:szCs w:val="24"/>
          <w:lang w:val="en-CA"/>
        </w:rPr>
        <w:t xml:space="preserve">protected location after completion of the study. </w:t>
      </w:r>
      <w:r w:rsidR="00BE68D3" w:rsidRPr="00BE68D3">
        <w:rPr>
          <w:rFonts w:ascii="Arial" w:hAnsi="Arial" w:cs="Arial"/>
          <w:szCs w:val="24"/>
          <w:lang w:val="en-CA"/>
        </w:rPr>
        <w:t xml:space="preserve">If </w:t>
      </w:r>
      <w:del w:id="188" w:author="rezvan nasiri" w:date="2022-02-07T11:56:00Z">
        <w:r w:rsidR="00BE68D3" w:rsidRPr="00BE68D3" w:rsidDel="009A657E">
          <w:rPr>
            <w:rFonts w:ascii="Arial" w:hAnsi="Arial" w:cs="Arial"/>
            <w:szCs w:val="24"/>
            <w:lang w:val="en-CA"/>
          </w:rPr>
          <w:delText xml:space="preserve">you </w:delText>
        </w:r>
      </w:del>
      <w:ins w:id="189" w:author="rezvan nasiri" w:date="2022-02-07T11:56:00Z">
        <w:r w:rsidR="009A657E">
          <w:rPr>
            <w:rFonts w:ascii="Arial" w:hAnsi="Arial" w:cs="Arial"/>
            <w:szCs w:val="24"/>
            <w:lang w:val="en-CA"/>
          </w:rPr>
          <w:t>the participant</w:t>
        </w:r>
        <w:r w:rsidR="009A657E" w:rsidRPr="00BE68D3">
          <w:rPr>
            <w:rFonts w:ascii="Arial" w:hAnsi="Arial" w:cs="Arial"/>
            <w:szCs w:val="24"/>
            <w:lang w:val="en-CA"/>
          </w:rPr>
          <w:t xml:space="preserve"> </w:t>
        </w:r>
      </w:ins>
      <w:r w:rsidR="00BE68D3" w:rsidRPr="00BE68D3">
        <w:rPr>
          <w:rFonts w:ascii="Arial" w:hAnsi="Arial" w:cs="Arial"/>
          <w:szCs w:val="24"/>
          <w:lang w:val="en-CA"/>
        </w:rPr>
        <w:t>decide</w:t>
      </w:r>
      <w:ins w:id="190" w:author="rezvan nasiri" w:date="2022-02-07T11:56:00Z">
        <w:r w:rsidR="009A657E">
          <w:rPr>
            <w:rFonts w:ascii="Arial" w:hAnsi="Arial" w:cs="Arial"/>
            <w:szCs w:val="24"/>
            <w:lang w:val="en-CA"/>
          </w:rPr>
          <w:t>s</w:t>
        </w:r>
      </w:ins>
      <w:r w:rsidR="00BE68D3" w:rsidRPr="00BE68D3">
        <w:rPr>
          <w:rFonts w:ascii="Arial" w:hAnsi="Arial" w:cs="Arial"/>
          <w:szCs w:val="24"/>
          <w:lang w:val="en-CA"/>
        </w:rPr>
        <w:t xml:space="preserve"> to withdraw from the study, </w:t>
      </w:r>
      <w:del w:id="191" w:author="rezvan nasiri" w:date="2022-02-07T11:56:00Z">
        <w:r w:rsidR="00BE68D3" w:rsidRPr="00BE68D3" w:rsidDel="009A657E">
          <w:rPr>
            <w:rFonts w:ascii="Arial" w:hAnsi="Arial" w:cs="Arial"/>
            <w:szCs w:val="24"/>
            <w:lang w:val="en-CA"/>
          </w:rPr>
          <w:delText>we</w:delText>
        </w:r>
      </w:del>
      <w:ins w:id="192" w:author="rezvan nasiri" w:date="2022-02-07T11:56:00Z">
        <w:r w:rsidR="009A657E">
          <w:rPr>
            <w:rFonts w:ascii="Arial" w:hAnsi="Arial" w:cs="Arial"/>
            <w:szCs w:val="24"/>
            <w:lang w:val="en-CA"/>
          </w:rPr>
          <w:t>research team</w:t>
        </w:r>
      </w:ins>
      <w:r w:rsidR="00BE68D3" w:rsidRPr="00BE68D3">
        <w:rPr>
          <w:rFonts w:ascii="Arial" w:hAnsi="Arial" w:cs="Arial"/>
          <w:szCs w:val="24"/>
          <w:lang w:val="en-CA"/>
        </w:rPr>
        <w:t xml:space="preserve"> may analyse the information collected up to that point and used for the study, unless </w:t>
      </w:r>
      <w:del w:id="193" w:author="rezvan nasiri" w:date="2022-02-07T11:56:00Z">
        <w:r w:rsidR="00BE68D3" w:rsidRPr="00BE68D3" w:rsidDel="009A657E">
          <w:rPr>
            <w:rFonts w:ascii="Arial" w:hAnsi="Arial" w:cs="Arial"/>
            <w:szCs w:val="24"/>
            <w:lang w:val="en-CA"/>
          </w:rPr>
          <w:delText xml:space="preserve">you </w:delText>
        </w:r>
      </w:del>
      <w:ins w:id="194" w:author="rezvan nasiri" w:date="2022-02-07T11:56:00Z">
        <w:r w:rsidR="009A657E">
          <w:rPr>
            <w:rFonts w:ascii="Arial" w:hAnsi="Arial" w:cs="Arial"/>
            <w:szCs w:val="24"/>
            <w:lang w:val="en-CA"/>
          </w:rPr>
          <w:t>the participant</w:t>
        </w:r>
        <w:r w:rsidR="009A657E" w:rsidRPr="00BE68D3">
          <w:rPr>
            <w:rFonts w:ascii="Arial" w:hAnsi="Arial" w:cs="Arial"/>
            <w:szCs w:val="24"/>
            <w:lang w:val="en-CA"/>
          </w:rPr>
          <w:t xml:space="preserve"> </w:t>
        </w:r>
      </w:ins>
      <w:r w:rsidR="00BE68D3" w:rsidRPr="00BE68D3">
        <w:rPr>
          <w:rFonts w:ascii="Arial" w:hAnsi="Arial" w:cs="Arial"/>
          <w:szCs w:val="24"/>
          <w:lang w:val="en-CA"/>
        </w:rPr>
        <w:t>make</w:t>
      </w:r>
      <w:ins w:id="195" w:author="rezvan nasiri" w:date="2022-02-07T11:56:00Z">
        <w:r w:rsidR="009A657E">
          <w:rPr>
            <w:rFonts w:ascii="Arial" w:hAnsi="Arial" w:cs="Arial"/>
            <w:szCs w:val="24"/>
            <w:lang w:val="en-CA"/>
          </w:rPr>
          <w:t>s</w:t>
        </w:r>
      </w:ins>
      <w:r w:rsidR="00BE68D3" w:rsidRPr="00BE68D3">
        <w:rPr>
          <w:rFonts w:ascii="Arial" w:hAnsi="Arial" w:cs="Arial"/>
          <w:szCs w:val="24"/>
          <w:lang w:val="en-CA"/>
        </w:rPr>
        <w:t xml:space="preserve"> a request to remove or destroy the information.</w:t>
      </w:r>
    </w:p>
    <w:p w14:paraId="7A4EAC14" w14:textId="346403FC" w:rsidR="00E10969" w:rsidRPr="00180768" w:rsidRDefault="00180768" w:rsidP="00546D34">
      <w:pPr>
        <w:pStyle w:val="Heading2"/>
        <w:spacing w:line="276" w:lineRule="auto"/>
        <w:rPr>
          <w:rFonts w:ascii="Arial" w:hAnsi="Arial" w:cs="Arial"/>
          <w:szCs w:val="24"/>
          <w:u w:val="none"/>
          <w:lang w:val="en-CA"/>
        </w:rPr>
      </w:pPr>
      <w:r w:rsidRPr="00180768">
        <w:rPr>
          <w:rFonts w:ascii="Arial" w:hAnsi="Arial" w:cs="Arial"/>
          <w:szCs w:val="24"/>
          <w:u w:val="none"/>
          <w:lang w:val="en-CA"/>
        </w:rPr>
        <w:t>WHAT IF I HAVE QUESTIONS?</w:t>
      </w:r>
    </w:p>
    <w:p w14:paraId="002566BE" w14:textId="283E5E01" w:rsidR="00386510" w:rsidRPr="00722224" w:rsidRDefault="00252CA0" w:rsidP="00A07CD1">
      <w:pPr>
        <w:pStyle w:val="BodyTextIndent"/>
        <w:tabs>
          <w:tab w:val="clear" w:pos="810"/>
          <w:tab w:val="left" w:pos="720"/>
        </w:tabs>
        <w:spacing w:after="240" w:line="276" w:lineRule="auto"/>
        <w:ind w:left="0" w:firstLine="0"/>
        <w:rPr>
          <w:rFonts w:ascii="Arial" w:hAnsi="Arial" w:cs="Arial"/>
          <w:lang w:val="en-CA"/>
        </w:rPr>
      </w:pPr>
      <w:r w:rsidRPr="00722224">
        <w:rPr>
          <w:rFonts w:ascii="Arial" w:hAnsi="Arial" w:cs="Arial"/>
          <w:szCs w:val="24"/>
          <w:lang w:val="en-CA"/>
        </w:rPr>
        <w:t xml:space="preserve">If </w:t>
      </w:r>
      <w:del w:id="196" w:author="rezvan nasiri" w:date="2022-02-07T11:57:00Z">
        <w:r w:rsidRPr="00722224" w:rsidDel="009A657E">
          <w:rPr>
            <w:rFonts w:ascii="Arial" w:hAnsi="Arial" w:cs="Arial"/>
            <w:szCs w:val="24"/>
            <w:lang w:val="en-CA"/>
          </w:rPr>
          <w:delText xml:space="preserve">you </w:delText>
        </w:r>
      </w:del>
      <w:ins w:id="197" w:author="rezvan nasiri" w:date="2022-02-07T11:57:00Z">
        <w:r w:rsidR="009A657E">
          <w:rPr>
            <w:rFonts w:ascii="Arial" w:hAnsi="Arial" w:cs="Arial"/>
            <w:szCs w:val="24"/>
            <w:lang w:val="en-CA"/>
          </w:rPr>
          <w:t>the participants</w:t>
        </w:r>
        <w:r w:rsidR="009A657E" w:rsidRPr="00722224">
          <w:rPr>
            <w:rFonts w:ascii="Arial" w:hAnsi="Arial" w:cs="Arial"/>
            <w:szCs w:val="24"/>
            <w:lang w:val="en-CA"/>
          </w:rPr>
          <w:t xml:space="preserve"> </w:t>
        </w:r>
      </w:ins>
      <w:r w:rsidRPr="00722224">
        <w:rPr>
          <w:rFonts w:ascii="Arial" w:hAnsi="Arial" w:cs="Arial"/>
          <w:szCs w:val="24"/>
          <w:lang w:val="en-CA"/>
        </w:rPr>
        <w:t xml:space="preserve">have further questions about matters related to this research, </w:t>
      </w:r>
      <w:del w:id="198" w:author="rezvan nasiri" w:date="2022-02-07T11:57:00Z">
        <w:r w:rsidR="00180768" w:rsidRPr="00180768" w:rsidDel="009A657E">
          <w:rPr>
            <w:rFonts w:ascii="Arial" w:hAnsi="Arial" w:cs="Arial"/>
            <w:szCs w:val="24"/>
            <w:lang w:val="en-CA"/>
          </w:rPr>
          <w:delText xml:space="preserve">please </w:delText>
        </w:r>
      </w:del>
      <w:ins w:id="199" w:author="rezvan nasiri" w:date="2022-02-07T11:57:00Z">
        <w:r w:rsidR="009A657E">
          <w:rPr>
            <w:rFonts w:ascii="Arial" w:hAnsi="Arial" w:cs="Arial"/>
            <w:szCs w:val="24"/>
            <w:lang w:val="en-CA"/>
          </w:rPr>
          <w:t>they can</w:t>
        </w:r>
        <w:r w:rsidR="009A657E" w:rsidRPr="00180768">
          <w:rPr>
            <w:rFonts w:ascii="Arial" w:hAnsi="Arial" w:cs="Arial"/>
            <w:szCs w:val="24"/>
            <w:lang w:val="en-CA"/>
          </w:rPr>
          <w:t xml:space="preserve"> </w:t>
        </w:r>
      </w:ins>
      <w:r w:rsidR="00A07CD1" w:rsidRPr="00180768">
        <w:rPr>
          <w:rFonts w:ascii="Arial" w:hAnsi="Arial" w:cs="Arial"/>
          <w:szCs w:val="24"/>
          <w:lang w:val="en-CA"/>
        </w:rPr>
        <w:t>contact</w:t>
      </w:r>
      <w:r w:rsidR="00180768" w:rsidRPr="00180768">
        <w:rPr>
          <w:rFonts w:ascii="Arial" w:hAnsi="Arial" w:cs="Arial"/>
          <w:szCs w:val="24"/>
          <w:lang w:val="en-CA"/>
        </w:rPr>
        <w:t xml:space="preserve"> Hossein Rouhani (primary investigator) at 780 492 8344 (hrouhani@ualberta.ca)</w:t>
      </w:r>
      <w:r w:rsidRPr="00722224">
        <w:rPr>
          <w:rFonts w:ascii="Arial" w:hAnsi="Arial" w:cs="Arial"/>
          <w:szCs w:val="24"/>
          <w:lang w:val="en-CA"/>
        </w:rPr>
        <w:t>.</w:t>
      </w:r>
      <w:r w:rsidR="003776B4" w:rsidRPr="00722224">
        <w:rPr>
          <w:rFonts w:ascii="Arial" w:hAnsi="Arial" w:cs="Arial"/>
          <w:szCs w:val="24"/>
          <w:lang w:val="en-CA"/>
        </w:rPr>
        <w:t xml:space="preserve"> </w:t>
      </w:r>
      <w:r w:rsidR="00CF6D46" w:rsidRPr="00722224">
        <w:rPr>
          <w:rFonts w:ascii="Arial" w:hAnsi="Arial" w:cs="Arial"/>
          <w:lang w:val="en-CA"/>
        </w:rPr>
        <w:t xml:space="preserve">If </w:t>
      </w:r>
      <w:del w:id="200" w:author="rezvan nasiri" w:date="2022-02-07T11:57:00Z">
        <w:r w:rsidR="00CF6D46" w:rsidRPr="00722224" w:rsidDel="009A657E">
          <w:rPr>
            <w:rFonts w:ascii="Arial" w:hAnsi="Arial" w:cs="Arial"/>
            <w:lang w:val="en-CA"/>
          </w:rPr>
          <w:delText xml:space="preserve">you </w:delText>
        </w:r>
      </w:del>
      <w:ins w:id="201" w:author="rezvan nasiri" w:date="2022-02-07T11:57:00Z">
        <w:r w:rsidR="009A657E">
          <w:rPr>
            <w:rFonts w:ascii="Arial" w:hAnsi="Arial" w:cs="Arial"/>
            <w:lang w:val="en-CA"/>
          </w:rPr>
          <w:t>they</w:t>
        </w:r>
        <w:r w:rsidR="009A657E" w:rsidRPr="00722224">
          <w:rPr>
            <w:rFonts w:ascii="Arial" w:hAnsi="Arial" w:cs="Arial"/>
            <w:lang w:val="en-CA"/>
          </w:rPr>
          <w:t xml:space="preserve"> </w:t>
        </w:r>
      </w:ins>
      <w:r w:rsidR="00CF6D46" w:rsidRPr="00722224">
        <w:rPr>
          <w:rFonts w:ascii="Arial" w:hAnsi="Arial" w:cs="Arial"/>
          <w:lang w:val="en-CA"/>
        </w:rPr>
        <w:t xml:space="preserve">have any questions about your rights as a participant in this study, </w:t>
      </w:r>
      <w:del w:id="202" w:author="rezvan nasiri" w:date="2022-02-07T11:57:00Z">
        <w:r w:rsidR="00CF6D46" w:rsidRPr="00722224" w:rsidDel="009A657E">
          <w:rPr>
            <w:rFonts w:ascii="Arial" w:hAnsi="Arial" w:cs="Arial"/>
            <w:lang w:val="en-CA"/>
          </w:rPr>
          <w:delText>you</w:delText>
        </w:r>
      </w:del>
      <w:ins w:id="203" w:author="rezvan nasiri" w:date="2022-02-07T11:57:00Z">
        <w:r w:rsidR="009A657E">
          <w:rPr>
            <w:rFonts w:ascii="Arial" w:hAnsi="Arial" w:cs="Arial"/>
            <w:lang w:val="en-CA"/>
          </w:rPr>
          <w:t>they</w:t>
        </w:r>
      </w:ins>
      <w:r w:rsidR="00CF6D46" w:rsidRPr="00722224">
        <w:rPr>
          <w:rFonts w:ascii="Arial" w:hAnsi="Arial" w:cs="Arial"/>
          <w:lang w:val="en-CA"/>
        </w:rPr>
        <w:t xml:space="preserve"> may contact the </w:t>
      </w:r>
      <w:r w:rsidR="00CF6D46" w:rsidRPr="00722224">
        <w:rPr>
          <w:rFonts w:ascii="Arial" w:hAnsi="Arial" w:cs="Arial"/>
          <w:b/>
          <w:bCs/>
          <w:lang w:val="en-CA"/>
        </w:rPr>
        <w:t>Health Research Ethics Board</w:t>
      </w:r>
      <w:r w:rsidR="00CF6D46" w:rsidRPr="00722224">
        <w:rPr>
          <w:rFonts w:ascii="Arial" w:hAnsi="Arial" w:cs="Arial"/>
          <w:lang w:val="en-CA"/>
        </w:rPr>
        <w:t xml:space="preserve">, </w:t>
      </w:r>
      <w:r w:rsidR="00CF6D46" w:rsidRPr="00722224">
        <w:rPr>
          <w:rFonts w:ascii="Arial" w:hAnsi="Arial" w:cs="Arial"/>
          <w:noProof/>
          <w:lang w:val="en-CA"/>
        </w:rPr>
        <w:t>University</w:t>
      </w:r>
      <w:r w:rsidR="00CF6D46" w:rsidRPr="00722224">
        <w:rPr>
          <w:rFonts w:ascii="Arial" w:hAnsi="Arial" w:cs="Arial"/>
          <w:lang w:val="en-CA"/>
        </w:rPr>
        <w:t xml:space="preserve"> of Alberta at </w:t>
      </w:r>
      <w:r w:rsidR="00140000" w:rsidRPr="00722224">
        <w:rPr>
          <w:rFonts w:ascii="Arial" w:hAnsi="Arial" w:cs="Arial"/>
          <w:lang w:val="en-CA"/>
        </w:rPr>
        <w:t>(</w:t>
      </w:r>
      <w:r w:rsidR="00CF6D46" w:rsidRPr="00722224">
        <w:rPr>
          <w:rFonts w:ascii="Arial" w:hAnsi="Arial" w:cs="Arial"/>
          <w:b/>
          <w:bCs/>
          <w:u w:val="single"/>
          <w:lang w:val="en-CA"/>
        </w:rPr>
        <w:t>780</w:t>
      </w:r>
      <w:r w:rsidR="00140000" w:rsidRPr="00722224">
        <w:rPr>
          <w:rFonts w:ascii="Arial" w:hAnsi="Arial" w:cs="Arial"/>
          <w:b/>
          <w:bCs/>
          <w:u w:val="single"/>
          <w:lang w:val="en-CA"/>
        </w:rPr>
        <w:t xml:space="preserve">) </w:t>
      </w:r>
      <w:r w:rsidR="00CF6D46" w:rsidRPr="00722224">
        <w:rPr>
          <w:rFonts w:ascii="Arial" w:hAnsi="Arial" w:cs="Arial"/>
          <w:b/>
          <w:bCs/>
          <w:u w:val="single"/>
          <w:lang w:val="en-CA"/>
        </w:rPr>
        <w:t>492-2615</w:t>
      </w:r>
      <w:r w:rsidR="00CF6D46" w:rsidRPr="00722224">
        <w:rPr>
          <w:rFonts w:ascii="Arial" w:hAnsi="Arial" w:cs="Arial"/>
          <w:lang w:val="en-CA"/>
        </w:rPr>
        <w:t>. This office has no affiliation with the study investigators.</w:t>
      </w:r>
    </w:p>
    <w:p w14:paraId="6B58FA60" w14:textId="77777777" w:rsidR="00386510" w:rsidRPr="00722224" w:rsidRDefault="00386510" w:rsidP="00386510">
      <w:pPr>
        <w:tabs>
          <w:tab w:val="left" w:pos="4680"/>
          <w:tab w:val="left" w:pos="5400"/>
        </w:tabs>
        <w:spacing w:after="240" w:line="276" w:lineRule="auto"/>
        <w:jc w:val="center"/>
        <w:rPr>
          <w:rFonts w:ascii="Arial" w:hAnsi="Arial" w:cs="Arial"/>
          <w:b/>
          <w:bCs/>
          <w:lang w:val="en-CA"/>
        </w:rPr>
        <w:sectPr w:rsidR="00386510" w:rsidRPr="00722224" w:rsidSect="004F54C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C08C7" w14:textId="16AA9CBA" w:rsidR="00CF6D46" w:rsidRDefault="00CF6D46" w:rsidP="00386510">
      <w:pPr>
        <w:tabs>
          <w:tab w:val="left" w:pos="4680"/>
          <w:tab w:val="left" w:pos="5400"/>
        </w:tabs>
        <w:spacing w:after="240" w:line="276" w:lineRule="auto"/>
        <w:jc w:val="center"/>
        <w:rPr>
          <w:rFonts w:ascii="Arial" w:hAnsi="Arial" w:cs="Arial"/>
          <w:b/>
          <w:bCs/>
          <w:sz w:val="22"/>
          <w:szCs w:val="22"/>
          <w:lang w:val="en-CA"/>
        </w:rPr>
      </w:pPr>
      <w:r w:rsidRPr="00722224">
        <w:rPr>
          <w:rFonts w:ascii="Arial" w:hAnsi="Arial" w:cs="Arial"/>
          <w:b/>
          <w:bCs/>
          <w:sz w:val="22"/>
          <w:szCs w:val="22"/>
          <w:lang w:val="en-CA"/>
        </w:rPr>
        <w:lastRenderedPageBreak/>
        <w:t xml:space="preserve">CONSENT </w:t>
      </w:r>
    </w:p>
    <w:p w14:paraId="6CE1CA22" w14:textId="5C75CFA1" w:rsidR="00612703" w:rsidRDefault="00612703" w:rsidP="00612703">
      <w:pPr>
        <w:tabs>
          <w:tab w:val="left" w:pos="4680"/>
          <w:tab w:val="left" w:pos="5400"/>
        </w:tabs>
        <w:spacing w:after="240" w:line="276" w:lineRule="auto"/>
        <w:jc w:val="right"/>
        <w:rPr>
          <w:rFonts w:ascii="Arial" w:hAnsi="Arial" w:cs="Arial"/>
          <w:b/>
          <w:sz w:val="22"/>
          <w:szCs w:val="22"/>
          <w:lang w:val="en-CA"/>
        </w:rPr>
      </w:pPr>
      <w:r w:rsidRPr="00612703">
        <w:rPr>
          <w:rFonts w:ascii="Arial" w:hAnsi="Arial" w:cs="Arial"/>
          <w:b/>
          <w:sz w:val="22"/>
          <w:szCs w:val="22"/>
          <w:lang w:val="en-CA"/>
        </w:rPr>
        <w:t xml:space="preserve">REB#: </w:t>
      </w:r>
      <w:r w:rsidRPr="00612703">
        <w:rPr>
          <w:rFonts w:ascii="Arial" w:hAnsi="Arial" w:cs="Arial"/>
          <w:bCs/>
          <w:sz w:val="22"/>
          <w:szCs w:val="22"/>
          <w:lang w:val="en-CA"/>
        </w:rPr>
        <w:t>Pro001041</w:t>
      </w:r>
      <w:r w:rsidR="004978F4">
        <w:rPr>
          <w:rFonts w:ascii="Arial" w:hAnsi="Arial" w:cs="Arial"/>
          <w:bCs/>
          <w:sz w:val="22"/>
          <w:szCs w:val="22"/>
          <w:lang w:val="en-CA"/>
        </w:rPr>
        <w:t>55</w:t>
      </w:r>
    </w:p>
    <w:p w14:paraId="7F6B54B2" w14:textId="2B35DFAE" w:rsidR="000A72FD" w:rsidRPr="000A72FD" w:rsidRDefault="000A72FD" w:rsidP="000A72FD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bCs/>
          <w:sz w:val="22"/>
          <w:szCs w:val="22"/>
          <w:lang w:val="en-CA"/>
        </w:rPr>
      </w:pPr>
      <w:r w:rsidRPr="000A72FD">
        <w:rPr>
          <w:rFonts w:ascii="Arial" w:hAnsi="Arial" w:cs="Arial"/>
          <w:b/>
          <w:sz w:val="22"/>
          <w:szCs w:val="22"/>
          <w:lang w:val="en-CA"/>
        </w:rPr>
        <w:t xml:space="preserve">Title of Study: </w:t>
      </w:r>
      <w:r w:rsidR="00C55E8C" w:rsidRPr="00C55E8C">
        <w:rPr>
          <w:rFonts w:ascii="Arial" w:hAnsi="Arial" w:cs="Arial"/>
          <w:bCs/>
          <w:sz w:val="22"/>
          <w:szCs w:val="22"/>
          <w:lang w:val="en-CA"/>
        </w:rPr>
        <w:t xml:space="preserve">Design and Fabrication of a Low-cost 3D-printed Myoelectric Prosthesis for </w:t>
      </w:r>
      <w:proofErr w:type="spellStart"/>
      <w:r w:rsidR="00C55E8C" w:rsidRPr="00C55E8C">
        <w:rPr>
          <w:rFonts w:ascii="Arial" w:hAnsi="Arial" w:cs="Arial"/>
          <w:bCs/>
          <w:sz w:val="22"/>
          <w:szCs w:val="22"/>
          <w:lang w:val="en-CA"/>
        </w:rPr>
        <w:t>Transradial</w:t>
      </w:r>
      <w:proofErr w:type="spellEnd"/>
      <w:r w:rsidR="00C55E8C" w:rsidRPr="00C55E8C">
        <w:rPr>
          <w:rFonts w:ascii="Arial" w:hAnsi="Arial" w:cs="Arial"/>
          <w:bCs/>
          <w:sz w:val="22"/>
          <w:szCs w:val="22"/>
          <w:lang w:val="en-CA"/>
        </w:rPr>
        <w:t xml:space="preserve"> Amputees</w:t>
      </w:r>
    </w:p>
    <w:p w14:paraId="4F857089" w14:textId="73559FED" w:rsidR="000A72FD" w:rsidRDefault="000A72FD" w:rsidP="000A72FD">
      <w:pPr>
        <w:pBdr>
          <w:bottom w:val="single" w:sz="6" w:space="1" w:color="auto"/>
        </w:pBd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b/>
          <w:sz w:val="22"/>
          <w:szCs w:val="22"/>
          <w:lang w:val="en-CA"/>
        </w:rPr>
        <w:t xml:space="preserve">Principal Investigator: </w:t>
      </w:r>
      <w:r w:rsidRPr="000A72FD">
        <w:rPr>
          <w:rFonts w:ascii="Arial" w:hAnsi="Arial" w:cs="Arial"/>
          <w:bCs/>
          <w:sz w:val="22"/>
          <w:szCs w:val="22"/>
          <w:lang w:val="en-CA"/>
        </w:rPr>
        <w:t xml:space="preserve">Dr </w:t>
      </w:r>
      <w:r w:rsidRPr="000A72FD">
        <w:rPr>
          <w:rFonts w:ascii="Arial" w:hAnsi="Arial" w:cs="Arial"/>
          <w:sz w:val="22"/>
          <w:szCs w:val="22"/>
          <w:lang w:val="en-CA"/>
        </w:rPr>
        <w:t>Hossein Rouhani</w:t>
      </w:r>
      <w:r>
        <w:rPr>
          <w:rFonts w:ascii="Arial" w:hAnsi="Arial" w:cs="Arial"/>
          <w:sz w:val="22"/>
          <w:szCs w:val="22"/>
          <w:lang w:val="en-CA"/>
        </w:rPr>
        <w:t xml:space="preserve">                             </w:t>
      </w:r>
      <w:r w:rsidRPr="000A72FD">
        <w:rPr>
          <w:rFonts w:ascii="Arial" w:hAnsi="Arial" w:cs="Arial"/>
          <w:b/>
          <w:sz w:val="22"/>
          <w:szCs w:val="22"/>
          <w:lang w:val="en-CA"/>
        </w:rPr>
        <w:t>Phone Number:</w:t>
      </w:r>
      <w:r w:rsidRPr="000A72FD">
        <w:rPr>
          <w:rFonts w:ascii="Arial" w:hAnsi="Arial" w:cs="Arial"/>
          <w:sz w:val="22"/>
          <w:szCs w:val="22"/>
          <w:lang w:val="en-CA"/>
        </w:rPr>
        <w:t xml:space="preserve"> 780-492-8344</w:t>
      </w:r>
    </w:p>
    <w:p w14:paraId="71700FC9" w14:textId="6B31CB9D" w:rsidR="000A72FD" w:rsidRPr="000A72FD" w:rsidRDefault="00612703" w:rsidP="000A72FD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612703">
        <w:rPr>
          <w:rFonts w:ascii="Arial" w:hAnsi="Arial" w:cs="Arial"/>
          <w:sz w:val="22"/>
          <w:szCs w:val="22"/>
          <w:lang w:val="en-CA"/>
        </w:rPr>
        <w:tab/>
      </w:r>
      <w:r w:rsidRPr="00612703">
        <w:rPr>
          <w:rFonts w:ascii="Arial" w:hAnsi="Arial" w:cs="Arial"/>
          <w:sz w:val="22"/>
          <w:szCs w:val="22"/>
          <w:lang w:val="en-CA"/>
        </w:rPr>
        <w:tab/>
      </w:r>
      <w:r w:rsidRPr="00612703">
        <w:rPr>
          <w:rFonts w:ascii="Arial" w:hAnsi="Arial" w:cs="Arial"/>
          <w:sz w:val="22"/>
          <w:szCs w:val="22"/>
          <w:lang w:val="en-CA"/>
        </w:rPr>
        <w:tab/>
      </w:r>
      <w:r w:rsidRPr="00612703">
        <w:rPr>
          <w:rFonts w:ascii="Arial" w:hAnsi="Arial" w:cs="Arial"/>
          <w:sz w:val="22"/>
          <w:szCs w:val="22"/>
          <w:lang w:val="en-CA"/>
        </w:rPr>
        <w:tab/>
      </w:r>
      <w:r w:rsidRPr="00612703">
        <w:rPr>
          <w:rFonts w:ascii="Arial" w:hAnsi="Arial" w:cs="Arial"/>
          <w:sz w:val="22"/>
          <w:szCs w:val="22"/>
          <w:lang w:val="en-CA"/>
        </w:rPr>
        <w:tab/>
      </w:r>
      <w:r w:rsidRPr="00612703">
        <w:rPr>
          <w:rFonts w:ascii="Arial" w:hAnsi="Arial" w:cs="Arial"/>
          <w:sz w:val="22"/>
          <w:szCs w:val="22"/>
          <w:lang w:val="en-CA"/>
        </w:rPr>
        <w:tab/>
      </w:r>
      <w:r>
        <w:rPr>
          <w:rFonts w:ascii="Arial" w:hAnsi="Arial" w:cs="Arial"/>
          <w:sz w:val="22"/>
          <w:szCs w:val="22"/>
          <w:lang w:val="en-CA"/>
        </w:rPr>
        <w:t xml:space="preserve">          </w:t>
      </w:r>
      <w:r w:rsidR="000A72FD" w:rsidRPr="000A72FD">
        <w:rPr>
          <w:rFonts w:ascii="Arial" w:hAnsi="Arial" w:cs="Arial"/>
          <w:sz w:val="22"/>
          <w:szCs w:val="22"/>
          <w:u w:val="single"/>
          <w:lang w:val="en-CA"/>
        </w:rPr>
        <w:t>Yes</w:t>
      </w:r>
      <w:r w:rsidRPr="00612703">
        <w:rPr>
          <w:rFonts w:ascii="Arial" w:hAnsi="Arial" w:cs="Arial"/>
          <w:sz w:val="22"/>
          <w:szCs w:val="22"/>
          <w:lang w:val="en-CA"/>
        </w:rPr>
        <w:t xml:space="preserve"> </w:t>
      </w:r>
      <w:r>
        <w:rPr>
          <w:rFonts w:ascii="Arial" w:hAnsi="Arial" w:cs="Arial"/>
          <w:sz w:val="22"/>
          <w:szCs w:val="22"/>
          <w:lang w:val="en-CA"/>
        </w:rPr>
        <w:t xml:space="preserve">      </w:t>
      </w:r>
      <w:r w:rsidR="000A72FD" w:rsidRPr="000A72FD">
        <w:rPr>
          <w:rFonts w:ascii="Arial" w:hAnsi="Arial" w:cs="Arial"/>
          <w:sz w:val="22"/>
          <w:szCs w:val="22"/>
          <w:u w:val="single"/>
          <w:lang w:val="en-CA"/>
        </w:rPr>
        <w:t>No</w:t>
      </w:r>
    </w:p>
    <w:p w14:paraId="5DCFE1CC" w14:textId="77777777" w:rsidR="000A72FD" w:rsidRPr="000A72FD" w:rsidRDefault="000A72FD" w:rsidP="000A72FD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>Do you understand that you have been asked to be in a research study?</w:t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</w:p>
    <w:p w14:paraId="6DEE2FC6" w14:textId="77777777" w:rsidR="000A72FD" w:rsidRPr="000A72FD" w:rsidRDefault="000A72FD" w:rsidP="000A72FD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>Have you read and received a copy of the attached Information Sheet?</w:t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</w:p>
    <w:p w14:paraId="0463C00F" w14:textId="77777777" w:rsidR="000A72FD" w:rsidRPr="000A72FD" w:rsidRDefault="000A72FD" w:rsidP="000A72FD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 xml:space="preserve">Do you understand the benefits and risks involved in taking part in this research study? </w:t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</w:p>
    <w:p w14:paraId="7BB38143" w14:textId="77777777" w:rsidR="000A72FD" w:rsidRPr="000A72FD" w:rsidRDefault="000A72FD" w:rsidP="000A72FD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>Have you had an opportunity to ask questions and discuss this study?</w:t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</w:p>
    <w:p w14:paraId="4212D4CA" w14:textId="5E2F574F" w:rsidR="000A72FD" w:rsidRPr="000A72FD" w:rsidRDefault="000A72FD" w:rsidP="000A72FD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 xml:space="preserve">Do you understand that you are free to withdraw from the study at any </w:t>
      </w:r>
      <w:proofErr w:type="gramStart"/>
      <w:r w:rsidRPr="000A72FD">
        <w:rPr>
          <w:rFonts w:ascii="Arial" w:hAnsi="Arial" w:cs="Arial"/>
          <w:sz w:val="22"/>
          <w:szCs w:val="22"/>
          <w:lang w:val="en-CA"/>
        </w:rPr>
        <w:t>time,</w:t>
      </w:r>
      <w:proofErr w:type="gramEnd"/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</w:p>
    <w:p w14:paraId="36E5A861" w14:textId="77777777" w:rsidR="00612703" w:rsidRDefault="000A72FD" w:rsidP="00612703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>without having to give a reason and without affecting your future medical care?</w:t>
      </w:r>
    </w:p>
    <w:p w14:paraId="1D0B27D7" w14:textId="7F1F9230" w:rsidR="000A72FD" w:rsidRPr="000A72FD" w:rsidRDefault="000A72FD" w:rsidP="00612703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 xml:space="preserve">Has the issue of confidentiality been explained to you? </w:t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="00612703">
        <w:rPr>
          <w:rFonts w:ascii="Arial" w:hAnsi="Arial" w:cs="Arial"/>
          <w:sz w:val="22"/>
          <w:szCs w:val="22"/>
          <w:lang w:val="en-CA"/>
        </w:rPr>
        <w:tab/>
      </w:r>
      <w:r w:rsidR="00612703">
        <w:rPr>
          <w:rFonts w:ascii="Arial" w:hAnsi="Arial" w:cs="Arial"/>
          <w:sz w:val="22"/>
          <w:szCs w:val="22"/>
          <w:lang w:val="en-CA"/>
        </w:rPr>
        <w:tab/>
      </w:r>
      <w:r w:rsidR="00612703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  <w:r w:rsidRPr="000A72FD">
        <w:rPr>
          <w:rFonts w:ascii="Arial" w:hAnsi="Arial" w:cs="Arial"/>
          <w:sz w:val="22"/>
          <w:szCs w:val="22"/>
          <w:lang w:val="en-CA"/>
        </w:rPr>
        <w:tab/>
      </w:r>
      <w:r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</w:p>
    <w:p w14:paraId="7557BAD6" w14:textId="371D1FAD" w:rsidR="000A72FD" w:rsidRPr="000A72FD" w:rsidRDefault="00147905" w:rsidP="00147905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147905">
        <w:rPr>
          <w:rFonts w:ascii="Arial" w:hAnsi="Arial" w:cs="Arial"/>
          <w:sz w:val="22"/>
          <w:szCs w:val="22"/>
          <w:lang w:val="en-CA"/>
        </w:rPr>
        <w:t>Do you understand who will have access to the information you provide?</w:t>
      </w:r>
      <w:r w:rsidR="00612703">
        <w:rPr>
          <w:rFonts w:ascii="Arial" w:hAnsi="Arial" w:cs="Arial"/>
          <w:sz w:val="22"/>
          <w:szCs w:val="22"/>
          <w:lang w:val="en-CA"/>
        </w:rPr>
        <w:tab/>
      </w:r>
      <w:r w:rsidR="00612703">
        <w:rPr>
          <w:rFonts w:ascii="Arial" w:hAnsi="Arial" w:cs="Arial"/>
          <w:sz w:val="22"/>
          <w:szCs w:val="22"/>
          <w:lang w:val="en-CA"/>
        </w:rPr>
        <w:tab/>
      </w:r>
      <w:r w:rsidR="00612703">
        <w:rPr>
          <w:rFonts w:ascii="Arial" w:hAnsi="Arial" w:cs="Arial"/>
          <w:sz w:val="22"/>
          <w:szCs w:val="22"/>
          <w:lang w:val="en-CA"/>
        </w:rPr>
        <w:tab/>
      </w:r>
      <w:r w:rsidR="00612703"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  <w:r w:rsidR="00612703" w:rsidRPr="000A72FD">
        <w:rPr>
          <w:rFonts w:ascii="Arial" w:hAnsi="Arial" w:cs="Arial"/>
          <w:sz w:val="22"/>
          <w:szCs w:val="22"/>
          <w:lang w:val="en-CA"/>
        </w:rPr>
        <w:tab/>
      </w:r>
      <w:r w:rsidR="00612703" w:rsidRPr="000A72FD">
        <w:rPr>
          <w:rFonts w:ascii="Arial" w:hAnsi="Arial" w:cs="Arial"/>
          <w:sz w:val="22"/>
          <w:szCs w:val="22"/>
          <w:lang w:val="en-CA"/>
        </w:rPr>
        <w:sym w:font="Wingdings" w:char="F0A8"/>
      </w:r>
      <w:r w:rsidR="000A72FD" w:rsidRPr="000A72FD">
        <w:rPr>
          <w:rFonts w:ascii="Arial" w:hAnsi="Arial" w:cs="Arial"/>
          <w:sz w:val="22"/>
          <w:szCs w:val="22"/>
          <w:lang w:val="en-CA"/>
        </w:rPr>
        <w:tab/>
      </w:r>
    </w:p>
    <w:p w14:paraId="6F183C6B" w14:textId="70C3958A" w:rsidR="000A72FD" w:rsidRPr="000A72FD" w:rsidRDefault="000A72FD" w:rsidP="00FD2CF0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>Do you want the investigator(s) to inform your family doctor that you are</w:t>
      </w:r>
      <w:r w:rsidR="00A85E2E">
        <w:rPr>
          <w:rFonts w:ascii="Arial" w:hAnsi="Arial" w:cs="Arial"/>
          <w:sz w:val="22"/>
          <w:szCs w:val="22"/>
          <w:lang w:val="en-CA"/>
        </w:rPr>
        <w:t xml:space="preserve"> </w:t>
      </w:r>
      <w:r w:rsidRPr="000A72FD">
        <w:rPr>
          <w:rFonts w:ascii="Arial" w:hAnsi="Arial" w:cs="Arial"/>
          <w:sz w:val="22"/>
          <w:szCs w:val="22"/>
          <w:lang w:val="en-CA"/>
        </w:rPr>
        <w:t>participating in this research study?  If so, give his/her name __________________</w:t>
      </w:r>
    </w:p>
    <w:p w14:paraId="23E966CF" w14:textId="363625CA" w:rsidR="000A72FD" w:rsidRPr="000A72FD" w:rsidRDefault="000A72FD" w:rsidP="000A72FD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0A72FD">
        <w:rPr>
          <w:rFonts w:ascii="Arial" w:hAnsi="Arial" w:cs="Arial"/>
          <w:sz w:val="22"/>
          <w:szCs w:val="22"/>
          <w:lang w:val="en-CA"/>
        </w:rPr>
        <w:t xml:space="preserve">Who explained this study to </w:t>
      </w:r>
      <w:proofErr w:type="gramStart"/>
      <w:r w:rsidRPr="000A72FD">
        <w:rPr>
          <w:rFonts w:ascii="Arial" w:hAnsi="Arial" w:cs="Arial"/>
          <w:sz w:val="22"/>
          <w:szCs w:val="22"/>
          <w:lang w:val="en-CA"/>
        </w:rPr>
        <w:t>you?_</w:t>
      </w:r>
      <w:proofErr w:type="gramEnd"/>
      <w:r w:rsidRPr="000A72FD">
        <w:rPr>
          <w:rFonts w:ascii="Arial" w:hAnsi="Arial" w:cs="Arial"/>
          <w:sz w:val="22"/>
          <w:szCs w:val="22"/>
          <w:lang w:val="en-CA"/>
        </w:rPr>
        <w:t>________________________________________________</w:t>
      </w:r>
    </w:p>
    <w:p w14:paraId="79045D1D" w14:textId="4B86A7D9" w:rsidR="00612703" w:rsidRPr="00612703" w:rsidRDefault="00612703" w:rsidP="00612703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612703">
        <w:rPr>
          <w:rFonts w:ascii="Arial" w:hAnsi="Arial" w:cs="Arial"/>
          <w:sz w:val="22"/>
          <w:szCs w:val="22"/>
          <w:lang w:val="en-CA"/>
        </w:rPr>
        <w:t>I agree to take part in this study:</w:t>
      </w:r>
      <w:r w:rsidR="008F55AF">
        <w:rPr>
          <w:rFonts w:ascii="Arial" w:hAnsi="Arial" w:cs="Arial"/>
          <w:sz w:val="22"/>
          <w:szCs w:val="22"/>
          <w:lang w:val="en-CA"/>
        </w:rPr>
        <w:t xml:space="preserve">                </w:t>
      </w:r>
      <w:r w:rsidR="008F55AF" w:rsidRPr="00612703">
        <w:rPr>
          <w:rFonts w:ascii="Arial" w:hAnsi="Arial" w:cs="Arial"/>
          <w:sz w:val="22"/>
          <w:szCs w:val="22"/>
          <w:lang w:val="en-CA"/>
        </w:rPr>
        <w:t xml:space="preserve"> </w:t>
      </w:r>
      <w:r w:rsidRPr="00612703">
        <w:rPr>
          <w:rFonts w:ascii="Arial" w:hAnsi="Arial" w:cs="Arial"/>
          <w:sz w:val="22"/>
          <w:szCs w:val="22"/>
          <w:lang w:val="en-CA"/>
        </w:rPr>
        <w:t>YES</w:t>
      </w:r>
      <w:r w:rsidRPr="00612703">
        <w:rPr>
          <w:rFonts w:ascii="Arial" w:hAnsi="Arial" w:cs="Arial"/>
          <w:sz w:val="22"/>
          <w:szCs w:val="22"/>
          <w:lang w:val="en-CA"/>
        </w:rPr>
        <w:tab/>
      </w:r>
      <w:r w:rsidRPr="00612703">
        <w:rPr>
          <w:rFonts w:ascii="Arial" w:hAnsi="Arial" w:cs="Arial"/>
          <w:sz w:val="22"/>
          <w:szCs w:val="22"/>
          <w:lang w:val="en-CA"/>
        </w:rPr>
        <w:sym w:font="Wingdings" w:char="F0A8"/>
      </w:r>
      <w:r w:rsidRPr="00612703">
        <w:rPr>
          <w:rFonts w:ascii="Arial" w:hAnsi="Arial" w:cs="Arial"/>
          <w:sz w:val="22"/>
          <w:szCs w:val="22"/>
          <w:lang w:val="en-CA"/>
        </w:rPr>
        <w:tab/>
        <w:t>NO</w:t>
      </w:r>
      <w:r w:rsidRPr="00612703">
        <w:rPr>
          <w:rFonts w:ascii="Arial" w:hAnsi="Arial" w:cs="Arial"/>
          <w:sz w:val="22"/>
          <w:szCs w:val="22"/>
          <w:lang w:val="en-CA"/>
        </w:rPr>
        <w:tab/>
      </w:r>
      <w:r w:rsidRPr="00612703">
        <w:rPr>
          <w:rFonts w:ascii="Arial" w:hAnsi="Arial" w:cs="Arial"/>
          <w:sz w:val="22"/>
          <w:szCs w:val="22"/>
          <w:lang w:val="en-CA"/>
        </w:rPr>
        <w:sym w:font="Wingdings" w:char="F0A8"/>
      </w:r>
    </w:p>
    <w:p w14:paraId="203DC835" w14:textId="1B9361A9" w:rsidR="00612703" w:rsidRPr="00612703" w:rsidRDefault="00612703" w:rsidP="00612703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612703">
        <w:rPr>
          <w:rFonts w:ascii="Arial" w:hAnsi="Arial" w:cs="Arial"/>
          <w:sz w:val="22"/>
          <w:szCs w:val="22"/>
          <w:lang w:val="en-CA"/>
        </w:rPr>
        <w:t xml:space="preserve">Signature of Research Subject: ________________________ </w:t>
      </w:r>
      <w:proofErr w:type="gramStart"/>
      <w:r w:rsidRPr="00612703">
        <w:rPr>
          <w:rFonts w:ascii="Arial" w:hAnsi="Arial" w:cs="Arial"/>
          <w:sz w:val="22"/>
          <w:szCs w:val="22"/>
          <w:lang w:val="en-CA"/>
        </w:rPr>
        <w:t>Date:_</w:t>
      </w:r>
      <w:proofErr w:type="gramEnd"/>
      <w:r w:rsidRPr="00612703">
        <w:rPr>
          <w:rFonts w:ascii="Arial" w:hAnsi="Arial" w:cs="Arial"/>
          <w:sz w:val="22"/>
          <w:szCs w:val="22"/>
          <w:lang w:val="en-CA"/>
        </w:rPr>
        <w:t>___________________________</w:t>
      </w:r>
    </w:p>
    <w:p w14:paraId="2971F95B" w14:textId="3D2174B4" w:rsidR="00612703" w:rsidRPr="00612703" w:rsidRDefault="00612703" w:rsidP="00612703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612703">
        <w:rPr>
          <w:rFonts w:ascii="Arial" w:hAnsi="Arial" w:cs="Arial"/>
          <w:sz w:val="22"/>
          <w:szCs w:val="22"/>
          <w:lang w:val="en-CA"/>
        </w:rPr>
        <w:t>(Printed Name</w:t>
      </w:r>
      <w:proofErr w:type="gramStart"/>
      <w:r w:rsidRPr="00612703">
        <w:rPr>
          <w:rFonts w:ascii="Arial" w:hAnsi="Arial" w:cs="Arial"/>
          <w:sz w:val="22"/>
          <w:szCs w:val="22"/>
          <w:lang w:val="en-CA"/>
        </w:rPr>
        <w:t>):_</w:t>
      </w:r>
      <w:proofErr w:type="gramEnd"/>
      <w:r w:rsidRPr="00612703">
        <w:rPr>
          <w:rFonts w:ascii="Arial" w:hAnsi="Arial" w:cs="Arial"/>
          <w:sz w:val="22"/>
          <w:szCs w:val="22"/>
          <w:lang w:val="en-CA"/>
        </w:rPr>
        <w:t>__________________________________________________</w:t>
      </w:r>
    </w:p>
    <w:p w14:paraId="05B4AD3C" w14:textId="77777777" w:rsidR="00612703" w:rsidRPr="00612703" w:rsidRDefault="00612703" w:rsidP="00612703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612703">
        <w:rPr>
          <w:rFonts w:ascii="Arial" w:hAnsi="Arial" w:cs="Arial"/>
          <w:sz w:val="22"/>
          <w:szCs w:val="22"/>
          <w:lang w:val="en-CA"/>
        </w:rPr>
        <w:t>I believe that the person signing this form understands what is involved in the study and voluntarily agrees to participate.</w:t>
      </w:r>
    </w:p>
    <w:p w14:paraId="1CB0C725" w14:textId="02ECB330" w:rsidR="00612703" w:rsidRPr="00612703" w:rsidRDefault="00612703" w:rsidP="00612703">
      <w:pPr>
        <w:tabs>
          <w:tab w:val="left" w:pos="4680"/>
          <w:tab w:val="left" w:pos="5400"/>
        </w:tabs>
        <w:spacing w:after="240" w:line="276" w:lineRule="auto"/>
        <w:rPr>
          <w:rFonts w:ascii="Arial" w:hAnsi="Arial" w:cs="Arial"/>
          <w:sz w:val="22"/>
          <w:szCs w:val="22"/>
          <w:lang w:val="en-CA"/>
        </w:rPr>
      </w:pPr>
      <w:r w:rsidRPr="00612703">
        <w:rPr>
          <w:rFonts w:ascii="Arial" w:hAnsi="Arial" w:cs="Arial"/>
          <w:sz w:val="22"/>
          <w:szCs w:val="22"/>
          <w:lang w:val="en-CA"/>
        </w:rPr>
        <w:t xml:space="preserve">Signature of Investigator or </w:t>
      </w:r>
      <w:proofErr w:type="gramStart"/>
      <w:r w:rsidRPr="00612703">
        <w:rPr>
          <w:rFonts w:ascii="Arial" w:hAnsi="Arial" w:cs="Arial"/>
          <w:sz w:val="22"/>
          <w:szCs w:val="22"/>
          <w:lang w:val="en-CA"/>
        </w:rPr>
        <w:t>Designee:_</w:t>
      </w:r>
      <w:proofErr w:type="gramEnd"/>
      <w:r w:rsidRPr="00612703">
        <w:rPr>
          <w:rFonts w:ascii="Arial" w:hAnsi="Arial" w:cs="Arial"/>
          <w:sz w:val="22"/>
          <w:szCs w:val="22"/>
          <w:lang w:val="en-CA"/>
        </w:rPr>
        <w:t xml:space="preserve">_______________________________ </w:t>
      </w:r>
      <w:r w:rsidRPr="00612703">
        <w:rPr>
          <w:rFonts w:ascii="Arial" w:hAnsi="Arial" w:cs="Arial"/>
          <w:sz w:val="22"/>
          <w:szCs w:val="22"/>
          <w:lang w:val="en-CA"/>
        </w:rPr>
        <w:tab/>
        <w:t>Date _____________</w:t>
      </w:r>
    </w:p>
    <w:p w14:paraId="12D08A44" w14:textId="4DA2EF5C" w:rsidR="00B30959" w:rsidRPr="00722224" w:rsidRDefault="00612703" w:rsidP="00612703">
      <w:pPr>
        <w:tabs>
          <w:tab w:val="left" w:pos="4680"/>
          <w:tab w:val="left" w:pos="5400"/>
        </w:tabs>
        <w:spacing w:after="240" w:line="276" w:lineRule="auto"/>
        <w:jc w:val="center"/>
        <w:rPr>
          <w:rFonts w:ascii="Arial" w:hAnsi="Arial" w:cs="Arial"/>
          <w:lang w:val="en-CA"/>
        </w:rPr>
      </w:pPr>
      <w:r w:rsidRPr="00612703">
        <w:rPr>
          <w:rFonts w:ascii="Arial" w:hAnsi="Arial" w:cs="Arial"/>
          <w:b/>
          <w:sz w:val="22"/>
          <w:szCs w:val="22"/>
          <w:lang w:val="en-CA"/>
        </w:rPr>
        <w:t>THE INFORMATION SHEET MUST BE ATTACHED TO THIS CONSENT FORM AND A COPY GIVEN TO THE RESEARCH SUBJECT</w:t>
      </w:r>
    </w:p>
    <w:sectPr w:rsidR="00B30959" w:rsidRPr="00722224" w:rsidSect="0038651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rezvan nasiri" w:date="2022-02-07T12:01:00Z" w:initials="rn">
    <w:p w14:paraId="3982E376" w14:textId="26E2981F" w:rsidR="00FA2D64" w:rsidRDefault="00FA2D64">
      <w:pPr>
        <w:pStyle w:val="CommentText"/>
      </w:pPr>
      <w:r>
        <w:rPr>
          <w:rStyle w:val="CommentReference"/>
        </w:rPr>
        <w:annotationRef/>
      </w:r>
      <w:r>
        <w:t xml:space="preserve">Leonardo, please </w:t>
      </w:r>
      <w:r w:rsidR="007F52C6">
        <w:t>consider sensory substitution for the contest form. Because we need it for the deep sensing algorithm.</w:t>
      </w:r>
    </w:p>
  </w:comment>
  <w:comment w:id="60" w:author="rezvan nasiri" w:date="2022-02-07T11:25:00Z" w:initials="rn">
    <w:p w14:paraId="4546BBAA" w14:textId="7CA369CE" w:rsidR="00DA4265" w:rsidRDefault="00DA4265">
      <w:pPr>
        <w:pStyle w:val="CommentText"/>
      </w:pPr>
      <w:r>
        <w:rPr>
          <w:rStyle w:val="CommentReference"/>
        </w:rPr>
        <w:annotationRef/>
      </w:r>
      <w:r>
        <w:t xml:space="preserve">Please avoid using subject or people terms. Instead, either use participant or individuals.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82E376" w15:done="0"/>
  <w15:commentEx w15:paraId="4546BB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89B" w16cex:dateUtc="2022-02-07T17:01:00Z"/>
  <w16cex:commentExtensible w16cex:durableId="25AB8019" w16cex:dateUtc="2022-02-07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82E376" w16cid:durableId="25AB889B"/>
  <w16cid:commentId w16cid:paraId="4546BBAA" w16cid:durableId="25AB80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40405" w14:textId="77777777" w:rsidR="00B11346" w:rsidRDefault="00B11346">
      <w:r>
        <w:separator/>
      </w:r>
    </w:p>
  </w:endnote>
  <w:endnote w:type="continuationSeparator" w:id="0">
    <w:p w14:paraId="47181F47" w14:textId="77777777" w:rsidR="00B11346" w:rsidRDefault="00B11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aramon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tch 801">
    <w:altName w:val="Cambria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1F54" w14:textId="726D7EFB" w:rsidR="00EA2C52" w:rsidRPr="00CF7391" w:rsidRDefault="00FD2CF0" w:rsidP="00CF7391">
    <w:pPr>
      <w:spacing w:after="240"/>
      <w:rPr>
        <w:rFonts w:ascii="Arial" w:hAnsi="Arial" w:cs="Arial"/>
        <w:sz w:val="22"/>
        <w:szCs w:val="22"/>
        <w:lang w:val="en-CA"/>
      </w:rPr>
    </w:pPr>
    <w:r w:rsidRPr="00FD2CF0">
      <w:rPr>
        <w:rFonts w:ascii="Arial" w:hAnsi="Arial" w:cs="Arial"/>
      </w:rPr>
      <w:t>Pro00104155</w:t>
    </w:r>
    <w:r w:rsidR="00204AC8" w:rsidRPr="00204AC8">
      <w:rPr>
        <w:rFonts w:ascii="Arial" w:hAnsi="Arial" w:cs="Arial"/>
      </w:rPr>
      <w:t xml:space="preserve"> Version: </w:t>
    </w:r>
    <w:r w:rsidR="00E14802">
      <w:rPr>
        <w:rFonts w:ascii="Arial" w:hAnsi="Arial" w:cs="Arial"/>
      </w:rPr>
      <w:t>Jan</w:t>
    </w:r>
    <w:r w:rsidR="004978F4">
      <w:rPr>
        <w:rFonts w:ascii="Arial" w:hAnsi="Arial" w:cs="Arial"/>
      </w:rPr>
      <w:t>.</w:t>
    </w:r>
    <w:r w:rsidR="00204AC8" w:rsidRPr="00204AC8">
      <w:rPr>
        <w:rFonts w:ascii="Arial" w:hAnsi="Arial" w:cs="Arial"/>
      </w:rPr>
      <w:t xml:space="preserve"> </w:t>
    </w:r>
    <w:r w:rsidR="00E14802">
      <w:rPr>
        <w:rFonts w:ascii="Arial" w:hAnsi="Arial" w:cs="Arial"/>
      </w:rPr>
      <w:t>28</w:t>
    </w:r>
    <w:r w:rsidR="00204AC8" w:rsidRPr="00204AC8">
      <w:rPr>
        <w:rFonts w:ascii="Arial" w:hAnsi="Arial" w:cs="Arial"/>
      </w:rPr>
      <w:t>, 202</w:t>
    </w:r>
    <w:r w:rsidR="00E14802">
      <w:rPr>
        <w:rFonts w:ascii="Arial" w:hAnsi="Arial" w:cs="Arial"/>
      </w:rPr>
      <w:t>2</w:t>
    </w:r>
    <w:r w:rsidR="00EA2C52">
      <w:rPr>
        <w:rFonts w:ascii="Arial" w:hAnsi="Arial" w:cs="Arial"/>
        <w:sz w:val="22"/>
        <w:szCs w:val="22"/>
        <w:lang w:val="en-CA"/>
      </w:rPr>
      <w:tab/>
    </w:r>
    <w:r w:rsidR="00EA2C52">
      <w:rPr>
        <w:rFonts w:ascii="Arial" w:hAnsi="Arial" w:cs="Arial"/>
        <w:sz w:val="22"/>
        <w:szCs w:val="22"/>
        <w:lang w:val="en-CA"/>
      </w:rPr>
      <w:tab/>
    </w:r>
    <w:r w:rsidR="00EA2C52">
      <w:rPr>
        <w:rFonts w:ascii="Arial" w:hAnsi="Arial" w:cs="Arial"/>
        <w:sz w:val="22"/>
        <w:szCs w:val="22"/>
        <w:lang w:val="en-CA"/>
      </w:rPr>
      <w:tab/>
    </w:r>
    <w:r w:rsidR="00EA2C52">
      <w:rPr>
        <w:rFonts w:ascii="Arial" w:hAnsi="Arial" w:cs="Arial"/>
        <w:sz w:val="22"/>
        <w:szCs w:val="22"/>
        <w:lang w:val="en-CA"/>
      </w:rPr>
      <w:tab/>
    </w:r>
    <w:r w:rsidR="00EA2C52">
      <w:rPr>
        <w:rFonts w:ascii="Arial" w:hAnsi="Arial" w:cs="Arial"/>
        <w:sz w:val="22"/>
        <w:szCs w:val="22"/>
        <w:lang w:val="en-CA"/>
      </w:rPr>
      <w:tab/>
      <w:t xml:space="preserve">   </w:t>
    </w:r>
    <w:r w:rsidR="00EA2C52" w:rsidRPr="00100F7B">
      <w:rPr>
        <w:rFonts w:ascii="Arial" w:hAnsi="Arial" w:cs="Arial"/>
      </w:rPr>
      <w:t xml:space="preserve">Page </w:t>
    </w:r>
    <w:r w:rsidR="00EA2C52" w:rsidRPr="00100F7B">
      <w:rPr>
        <w:rFonts w:ascii="Arial" w:hAnsi="Arial" w:cs="Arial"/>
        <w:b/>
        <w:bCs/>
      </w:rPr>
      <w:fldChar w:fldCharType="begin"/>
    </w:r>
    <w:r w:rsidR="00EA2C52" w:rsidRPr="00100F7B">
      <w:rPr>
        <w:rFonts w:ascii="Arial" w:hAnsi="Arial" w:cs="Arial"/>
        <w:b/>
        <w:bCs/>
      </w:rPr>
      <w:instrText xml:space="preserve"> PAGE </w:instrText>
    </w:r>
    <w:r w:rsidR="00EA2C52" w:rsidRPr="00100F7B">
      <w:rPr>
        <w:rFonts w:ascii="Arial" w:hAnsi="Arial" w:cs="Arial"/>
        <w:b/>
        <w:bCs/>
      </w:rPr>
      <w:fldChar w:fldCharType="separate"/>
    </w:r>
    <w:r w:rsidR="00935B91">
      <w:rPr>
        <w:rFonts w:ascii="Arial" w:hAnsi="Arial" w:cs="Arial"/>
        <w:b/>
        <w:bCs/>
        <w:noProof/>
      </w:rPr>
      <w:t>1</w:t>
    </w:r>
    <w:r w:rsidR="00EA2C52" w:rsidRPr="00100F7B">
      <w:rPr>
        <w:rFonts w:ascii="Arial" w:hAnsi="Arial" w:cs="Arial"/>
        <w:b/>
        <w:bCs/>
      </w:rPr>
      <w:fldChar w:fldCharType="end"/>
    </w:r>
    <w:r w:rsidR="00EA2C52" w:rsidRPr="00100F7B">
      <w:rPr>
        <w:rFonts w:ascii="Arial" w:hAnsi="Arial" w:cs="Arial"/>
      </w:rPr>
      <w:t xml:space="preserve"> of </w:t>
    </w:r>
    <w:r w:rsidR="00EA2C52" w:rsidRPr="00100F7B">
      <w:rPr>
        <w:rFonts w:ascii="Arial" w:hAnsi="Arial" w:cs="Arial"/>
        <w:b/>
        <w:bCs/>
      </w:rPr>
      <w:fldChar w:fldCharType="begin"/>
    </w:r>
    <w:r w:rsidR="00EA2C52" w:rsidRPr="00100F7B">
      <w:rPr>
        <w:rFonts w:ascii="Arial" w:hAnsi="Arial" w:cs="Arial"/>
        <w:b/>
        <w:bCs/>
      </w:rPr>
      <w:instrText xml:space="preserve"> NUMPAGES  </w:instrText>
    </w:r>
    <w:r w:rsidR="00EA2C52" w:rsidRPr="00100F7B">
      <w:rPr>
        <w:rFonts w:ascii="Arial" w:hAnsi="Arial" w:cs="Arial"/>
        <w:b/>
        <w:bCs/>
      </w:rPr>
      <w:fldChar w:fldCharType="separate"/>
    </w:r>
    <w:r w:rsidR="00935B91">
      <w:rPr>
        <w:rFonts w:ascii="Arial" w:hAnsi="Arial" w:cs="Arial"/>
        <w:b/>
        <w:bCs/>
        <w:noProof/>
      </w:rPr>
      <w:t>5</w:t>
    </w:r>
    <w:r w:rsidR="00EA2C52" w:rsidRPr="00100F7B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567F" w14:textId="05DC1B37" w:rsidR="00EA2C52" w:rsidRDefault="00EA2C52">
    <w:pPr>
      <w:pStyle w:val="Footer"/>
      <w:jc w:val="center"/>
    </w:pPr>
    <w:r w:rsidRPr="00877ABE">
      <w:rPr>
        <w:rFonts w:ascii="Arial" w:hAnsi="Arial" w:cs="Arial"/>
      </w:rPr>
      <w:t xml:space="preserve">Page </w:t>
    </w:r>
    <w:r w:rsidRPr="00877ABE">
      <w:rPr>
        <w:rFonts w:ascii="Arial" w:hAnsi="Arial" w:cs="Arial"/>
        <w:b/>
        <w:bCs/>
      </w:rPr>
      <w:fldChar w:fldCharType="begin"/>
    </w:r>
    <w:r w:rsidRPr="00877ABE">
      <w:rPr>
        <w:rFonts w:ascii="Arial" w:hAnsi="Arial" w:cs="Arial"/>
        <w:b/>
        <w:bCs/>
      </w:rPr>
      <w:instrText xml:space="preserve"> PAGE </w:instrText>
    </w:r>
    <w:r w:rsidRPr="00877ABE">
      <w:rPr>
        <w:rFonts w:ascii="Arial" w:hAnsi="Arial" w:cs="Arial"/>
        <w:b/>
        <w:bCs/>
      </w:rPr>
      <w:fldChar w:fldCharType="separate"/>
    </w:r>
    <w:r w:rsidRPr="00877ABE">
      <w:rPr>
        <w:rFonts w:ascii="Arial" w:hAnsi="Arial" w:cs="Arial"/>
        <w:b/>
        <w:bCs/>
        <w:noProof/>
      </w:rPr>
      <w:t>2</w:t>
    </w:r>
    <w:r w:rsidRPr="00877ABE">
      <w:rPr>
        <w:rFonts w:ascii="Arial" w:hAnsi="Arial" w:cs="Arial"/>
        <w:b/>
        <w:bCs/>
      </w:rPr>
      <w:fldChar w:fldCharType="end"/>
    </w:r>
    <w:r w:rsidRPr="00877ABE">
      <w:rPr>
        <w:rFonts w:ascii="Arial" w:hAnsi="Arial" w:cs="Arial"/>
      </w:rPr>
      <w:t xml:space="preserve"> of </w:t>
    </w:r>
    <w:r w:rsidRPr="00877ABE">
      <w:rPr>
        <w:rFonts w:ascii="Arial" w:hAnsi="Arial" w:cs="Arial"/>
        <w:b/>
        <w:bCs/>
      </w:rPr>
      <w:fldChar w:fldCharType="begin"/>
    </w:r>
    <w:r w:rsidRPr="00877ABE">
      <w:rPr>
        <w:rFonts w:ascii="Arial" w:hAnsi="Arial" w:cs="Arial"/>
        <w:b/>
        <w:bCs/>
      </w:rPr>
      <w:instrText xml:space="preserve"> NUMPAGES  </w:instrText>
    </w:r>
    <w:r w:rsidRPr="00877ABE">
      <w:rPr>
        <w:rFonts w:ascii="Arial" w:hAnsi="Arial" w:cs="Arial"/>
        <w:b/>
        <w:bCs/>
      </w:rPr>
      <w:fldChar w:fldCharType="separate"/>
    </w:r>
    <w:r w:rsidRPr="00877ABE">
      <w:rPr>
        <w:rFonts w:ascii="Arial" w:hAnsi="Arial" w:cs="Arial"/>
        <w:b/>
        <w:bCs/>
        <w:noProof/>
      </w:rPr>
      <w:t>2</w:t>
    </w:r>
    <w:r w:rsidRPr="00877ABE">
      <w:rPr>
        <w:rFonts w:ascii="Arial" w:hAnsi="Arial" w:cs="Arial"/>
        <w:b/>
        <w:bCs/>
      </w:rPr>
      <w:fldChar w:fldCharType="end"/>
    </w:r>
  </w:p>
  <w:p w14:paraId="108A8CE9" w14:textId="77777777" w:rsidR="00EA2C52" w:rsidRDefault="00EA2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1F90" w14:textId="77777777" w:rsidR="00B11346" w:rsidRDefault="00B11346">
      <w:r>
        <w:separator/>
      </w:r>
    </w:p>
  </w:footnote>
  <w:footnote w:type="continuationSeparator" w:id="0">
    <w:p w14:paraId="0044E313" w14:textId="77777777" w:rsidR="00B11346" w:rsidRDefault="00B11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2856" w14:textId="20FFAA03" w:rsidR="00EA2C52" w:rsidRDefault="0057380B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0B29EF63" wp14:editId="68582033">
          <wp:simplePos x="0" y="0"/>
          <wp:positionH relativeFrom="page">
            <wp:posOffset>520700</wp:posOffset>
          </wp:positionH>
          <wp:positionV relativeFrom="paragraph">
            <wp:posOffset>-273050</wp:posOffset>
          </wp:positionV>
          <wp:extent cx="1764791" cy="728472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4791" cy="728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61FD" w14:textId="509E3F38" w:rsidR="00EA2C52" w:rsidRDefault="00C52735">
    <w:pPr>
      <w:pStyle w:val="Header"/>
    </w:pPr>
    <w:r>
      <w:rPr>
        <w:noProof/>
        <w:lang w:val="en-CA" w:eastAsia="en-CA"/>
      </w:rPr>
      <w:drawing>
        <wp:inline distT="0" distB="0" distL="0" distR="0" wp14:anchorId="695EF62F" wp14:editId="22D7ECA5">
          <wp:extent cx="3543300" cy="889000"/>
          <wp:effectExtent l="0" t="0" r="0" b="6350"/>
          <wp:docPr id="1" name="Picture 1" descr="UA-RMED-PT-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A-RMED-PT-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33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5FA"/>
    <w:multiLevelType w:val="hybridMultilevel"/>
    <w:tmpl w:val="B8EE2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AF6C67"/>
    <w:multiLevelType w:val="hybridMultilevel"/>
    <w:tmpl w:val="81C255B4"/>
    <w:lvl w:ilvl="0" w:tplc="A0D6D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707A"/>
    <w:multiLevelType w:val="hybridMultilevel"/>
    <w:tmpl w:val="8E5A9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4547"/>
    <w:multiLevelType w:val="hybridMultilevel"/>
    <w:tmpl w:val="3B1AB884"/>
    <w:lvl w:ilvl="0" w:tplc="3D9AB83E"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 w:hint="default"/>
        <w:color w:val="auto"/>
        <w:w w:val="103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BF090E"/>
    <w:multiLevelType w:val="hybridMultilevel"/>
    <w:tmpl w:val="C8C4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zvan nasiri">
    <w15:presenceInfo w15:providerId="Windows Live" w15:userId="5d836cc5422460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sbAwMDQzNTI2sDRR0lEKTi0uzszPAykwNq4FAMPAiictAAAA"/>
  </w:docVars>
  <w:rsids>
    <w:rsidRoot w:val="00F17729"/>
    <w:rsid w:val="000019A4"/>
    <w:rsid w:val="0000229A"/>
    <w:rsid w:val="000022EF"/>
    <w:rsid w:val="00004DAC"/>
    <w:rsid w:val="000079BF"/>
    <w:rsid w:val="00011ABF"/>
    <w:rsid w:val="000156DF"/>
    <w:rsid w:val="00016614"/>
    <w:rsid w:val="00016D9C"/>
    <w:rsid w:val="000203E1"/>
    <w:rsid w:val="00023AEA"/>
    <w:rsid w:val="00024EA2"/>
    <w:rsid w:val="00025C7E"/>
    <w:rsid w:val="00026FE3"/>
    <w:rsid w:val="00034BCE"/>
    <w:rsid w:val="00035DD7"/>
    <w:rsid w:val="00036142"/>
    <w:rsid w:val="0004121B"/>
    <w:rsid w:val="000417A1"/>
    <w:rsid w:val="00041FAA"/>
    <w:rsid w:val="000475EC"/>
    <w:rsid w:val="000544D3"/>
    <w:rsid w:val="0005571B"/>
    <w:rsid w:val="00056380"/>
    <w:rsid w:val="0006545D"/>
    <w:rsid w:val="0006713D"/>
    <w:rsid w:val="00074654"/>
    <w:rsid w:val="00074895"/>
    <w:rsid w:val="00076640"/>
    <w:rsid w:val="00081625"/>
    <w:rsid w:val="000833B0"/>
    <w:rsid w:val="0008766C"/>
    <w:rsid w:val="00087E39"/>
    <w:rsid w:val="00092B34"/>
    <w:rsid w:val="00094F15"/>
    <w:rsid w:val="00095E5B"/>
    <w:rsid w:val="000A13B4"/>
    <w:rsid w:val="000A1AE9"/>
    <w:rsid w:val="000A20DB"/>
    <w:rsid w:val="000A6742"/>
    <w:rsid w:val="000A72FD"/>
    <w:rsid w:val="000B3294"/>
    <w:rsid w:val="000B569C"/>
    <w:rsid w:val="000C1364"/>
    <w:rsid w:val="000C404F"/>
    <w:rsid w:val="000C58F0"/>
    <w:rsid w:val="000C63E7"/>
    <w:rsid w:val="000C76AC"/>
    <w:rsid w:val="000D10F0"/>
    <w:rsid w:val="000D155A"/>
    <w:rsid w:val="000D21C6"/>
    <w:rsid w:val="000D4302"/>
    <w:rsid w:val="000D4E2D"/>
    <w:rsid w:val="000F21CC"/>
    <w:rsid w:val="000F34A5"/>
    <w:rsid w:val="000F5921"/>
    <w:rsid w:val="000F6B5E"/>
    <w:rsid w:val="00100F7B"/>
    <w:rsid w:val="0010366C"/>
    <w:rsid w:val="00107835"/>
    <w:rsid w:val="001248AA"/>
    <w:rsid w:val="001251B3"/>
    <w:rsid w:val="0013009A"/>
    <w:rsid w:val="001308C7"/>
    <w:rsid w:val="0013429B"/>
    <w:rsid w:val="00136D43"/>
    <w:rsid w:val="00140000"/>
    <w:rsid w:val="00147322"/>
    <w:rsid w:val="00147905"/>
    <w:rsid w:val="00157EB5"/>
    <w:rsid w:val="00163319"/>
    <w:rsid w:val="00163561"/>
    <w:rsid w:val="00164B31"/>
    <w:rsid w:val="00166E64"/>
    <w:rsid w:val="001771E0"/>
    <w:rsid w:val="00177925"/>
    <w:rsid w:val="00180426"/>
    <w:rsid w:val="00180768"/>
    <w:rsid w:val="001826D6"/>
    <w:rsid w:val="00182AC8"/>
    <w:rsid w:val="0018353D"/>
    <w:rsid w:val="001842F9"/>
    <w:rsid w:val="00184A89"/>
    <w:rsid w:val="0018692C"/>
    <w:rsid w:val="00187EE2"/>
    <w:rsid w:val="00194905"/>
    <w:rsid w:val="00196475"/>
    <w:rsid w:val="00197BD2"/>
    <w:rsid w:val="001A1F78"/>
    <w:rsid w:val="001A35B3"/>
    <w:rsid w:val="001A4512"/>
    <w:rsid w:val="001A71D8"/>
    <w:rsid w:val="001B0328"/>
    <w:rsid w:val="001B57E4"/>
    <w:rsid w:val="001B5B3E"/>
    <w:rsid w:val="001B64AE"/>
    <w:rsid w:val="001C149E"/>
    <w:rsid w:val="001C24C3"/>
    <w:rsid w:val="001C39AF"/>
    <w:rsid w:val="001C4E4C"/>
    <w:rsid w:val="001C5CB7"/>
    <w:rsid w:val="001D0E04"/>
    <w:rsid w:val="001D3616"/>
    <w:rsid w:val="001E0B78"/>
    <w:rsid w:val="001E2EE3"/>
    <w:rsid w:val="001F286F"/>
    <w:rsid w:val="001F4E75"/>
    <w:rsid w:val="00202016"/>
    <w:rsid w:val="00204AC8"/>
    <w:rsid w:val="00204C9C"/>
    <w:rsid w:val="00205694"/>
    <w:rsid w:val="0020750F"/>
    <w:rsid w:val="00210452"/>
    <w:rsid w:val="00217233"/>
    <w:rsid w:val="00221A4A"/>
    <w:rsid w:val="002274EE"/>
    <w:rsid w:val="002366B9"/>
    <w:rsid w:val="00236CCA"/>
    <w:rsid w:val="002417D7"/>
    <w:rsid w:val="00243362"/>
    <w:rsid w:val="0025137F"/>
    <w:rsid w:val="00252346"/>
    <w:rsid w:val="00252CA0"/>
    <w:rsid w:val="00255425"/>
    <w:rsid w:val="00265F0E"/>
    <w:rsid w:val="00270AE4"/>
    <w:rsid w:val="00273E5D"/>
    <w:rsid w:val="0027429F"/>
    <w:rsid w:val="002749D8"/>
    <w:rsid w:val="002757A9"/>
    <w:rsid w:val="00276E5A"/>
    <w:rsid w:val="002825EA"/>
    <w:rsid w:val="0028599E"/>
    <w:rsid w:val="002916FB"/>
    <w:rsid w:val="002A5330"/>
    <w:rsid w:val="002A641D"/>
    <w:rsid w:val="002B0E23"/>
    <w:rsid w:val="002B63B9"/>
    <w:rsid w:val="002B7886"/>
    <w:rsid w:val="002C0688"/>
    <w:rsid w:val="002C0A56"/>
    <w:rsid w:val="002D1D77"/>
    <w:rsid w:val="002D34CA"/>
    <w:rsid w:val="002D3567"/>
    <w:rsid w:val="002D5EC8"/>
    <w:rsid w:val="002D634E"/>
    <w:rsid w:val="002D7B44"/>
    <w:rsid w:val="002E40CA"/>
    <w:rsid w:val="002F441B"/>
    <w:rsid w:val="002F4682"/>
    <w:rsid w:val="002F74A6"/>
    <w:rsid w:val="002F7719"/>
    <w:rsid w:val="00303330"/>
    <w:rsid w:val="003151D8"/>
    <w:rsid w:val="00315543"/>
    <w:rsid w:val="00316A10"/>
    <w:rsid w:val="00321A50"/>
    <w:rsid w:val="00335767"/>
    <w:rsid w:val="003374B6"/>
    <w:rsid w:val="003377D2"/>
    <w:rsid w:val="0034178A"/>
    <w:rsid w:val="00343D74"/>
    <w:rsid w:val="003447B5"/>
    <w:rsid w:val="00353FE1"/>
    <w:rsid w:val="00356BDB"/>
    <w:rsid w:val="00364A83"/>
    <w:rsid w:val="00365D0B"/>
    <w:rsid w:val="00366489"/>
    <w:rsid w:val="00367C93"/>
    <w:rsid w:val="003737F1"/>
    <w:rsid w:val="003776B4"/>
    <w:rsid w:val="00385686"/>
    <w:rsid w:val="00386510"/>
    <w:rsid w:val="00387F20"/>
    <w:rsid w:val="00391C8A"/>
    <w:rsid w:val="00394E4D"/>
    <w:rsid w:val="00396AFA"/>
    <w:rsid w:val="003A1279"/>
    <w:rsid w:val="003B02A5"/>
    <w:rsid w:val="003C0C8E"/>
    <w:rsid w:val="003C0F68"/>
    <w:rsid w:val="003C1687"/>
    <w:rsid w:val="003C21F5"/>
    <w:rsid w:val="003C2527"/>
    <w:rsid w:val="003C29E5"/>
    <w:rsid w:val="003D0AD0"/>
    <w:rsid w:val="003E3D8C"/>
    <w:rsid w:val="003E416A"/>
    <w:rsid w:val="003F3F13"/>
    <w:rsid w:val="003F6E0C"/>
    <w:rsid w:val="00400F2F"/>
    <w:rsid w:val="004027D6"/>
    <w:rsid w:val="004028F9"/>
    <w:rsid w:val="00404732"/>
    <w:rsid w:val="00406110"/>
    <w:rsid w:val="00416598"/>
    <w:rsid w:val="004323D4"/>
    <w:rsid w:val="0043450E"/>
    <w:rsid w:val="004403AD"/>
    <w:rsid w:val="00442B6D"/>
    <w:rsid w:val="00445DB4"/>
    <w:rsid w:val="0044743A"/>
    <w:rsid w:val="004502CC"/>
    <w:rsid w:val="0045234D"/>
    <w:rsid w:val="00452930"/>
    <w:rsid w:val="00452D98"/>
    <w:rsid w:val="004539BC"/>
    <w:rsid w:val="00454A64"/>
    <w:rsid w:val="00461868"/>
    <w:rsid w:val="0046716E"/>
    <w:rsid w:val="00467BBD"/>
    <w:rsid w:val="00467E71"/>
    <w:rsid w:val="00472641"/>
    <w:rsid w:val="00474C5B"/>
    <w:rsid w:val="004752E7"/>
    <w:rsid w:val="00475A5E"/>
    <w:rsid w:val="0048156A"/>
    <w:rsid w:val="00481C49"/>
    <w:rsid w:val="004844D5"/>
    <w:rsid w:val="00490A9E"/>
    <w:rsid w:val="00492224"/>
    <w:rsid w:val="004925C4"/>
    <w:rsid w:val="004978F4"/>
    <w:rsid w:val="004979A7"/>
    <w:rsid w:val="004A2FCE"/>
    <w:rsid w:val="004A47C5"/>
    <w:rsid w:val="004A5990"/>
    <w:rsid w:val="004B3D1A"/>
    <w:rsid w:val="004B3E44"/>
    <w:rsid w:val="004B52A1"/>
    <w:rsid w:val="004B57F2"/>
    <w:rsid w:val="004C5270"/>
    <w:rsid w:val="004D24B4"/>
    <w:rsid w:val="004D5E8B"/>
    <w:rsid w:val="004D79F6"/>
    <w:rsid w:val="004E0AC2"/>
    <w:rsid w:val="004E3714"/>
    <w:rsid w:val="004F54CC"/>
    <w:rsid w:val="00501228"/>
    <w:rsid w:val="005076E0"/>
    <w:rsid w:val="005128B0"/>
    <w:rsid w:val="00521172"/>
    <w:rsid w:val="0053086E"/>
    <w:rsid w:val="0053324E"/>
    <w:rsid w:val="00534528"/>
    <w:rsid w:val="005366C1"/>
    <w:rsid w:val="00545213"/>
    <w:rsid w:val="00546D34"/>
    <w:rsid w:val="00560407"/>
    <w:rsid w:val="00560D3E"/>
    <w:rsid w:val="005617E9"/>
    <w:rsid w:val="00564DE6"/>
    <w:rsid w:val="0056602C"/>
    <w:rsid w:val="00567E6F"/>
    <w:rsid w:val="0057380B"/>
    <w:rsid w:val="00573C2B"/>
    <w:rsid w:val="00574BCC"/>
    <w:rsid w:val="00576854"/>
    <w:rsid w:val="00577D30"/>
    <w:rsid w:val="0058278D"/>
    <w:rsid w:val="00582E9D"/>
    <w:rsid w:val="00586122"/>
    <w:rsid w:val="005864D5"/>
    <w:rsid w:val="005944D5"/>
    <w:rsid w:val="005A47F9"/>
    <w:rsid w:val="005A62F2"/>
    <w:rsid w:val="005B0CFF"/>
    <w:rsid w:val="005C2053"/>
    <w:rsid w:val="005C50A6"/>
    <w:rsid w:val="005C7638"/>
    <w:rsid w:val="005D154F"/>
    <w:rsid w:val="005D2AEC"/>
    <w:rsid w:val="005D3A84"/>
    <w:rsid w:val="005D40AD"/>
    <w:rsid w:val="005D7712"/>
    <w:rsid w:val="005D78B4"/>
    <w:rsid w:val="005E3B8E"/>
    <w:rsid w:val="005E4483"/>
    <w:rsid w:val="005E6C59"/>
    <w:rsid w:val="005E78FB"/>
    <w:rsid w:val="005E7A66"/>
    <w:rsid w:val="005E7C8D"/>
    <w:rsid w:val="005F3318"/>
    <w:rsid w:val="00612703"/>
    <w:rsid w:val="00615072"/>
    <w:rsid w:val="00624415"/>
    <w:rsid w:val="00625F8B"/>
    <w:rsid w:val="00626CB7"/>
    <w:rsid w:val="006270EE"/>
    <w:rsid w:val="0063019F"/>
    <w:rsid w:val="0063119D"/>
    <w:rsid w:val="006319E6"/>
    <w:rsid w:val="006321AB"/>
    <w:rsid w:val="00632A96"/>
    <w:rsid w:val="0063358A"/>
    <w:rsid w:val="006339B0"/>
    <w:rsid w:val="0063526B"/>
    <w:rsid w:val="00635B25"/>
    <w:rsid w:val="0063781A"/>
    <w:rsid w:val="00643B2B"/>
    <w:rsid w:val="00645BAE"/>
    <w:rsid w:val="0064689E"/>
    <w:rsid w:val="006468A6"/>
    <w:rsid w:val="00652A23"/>
    <w:rsid w:val="0066219D"/>
    <w:rsid w:val="0066516B"/>
    <w:rsid w:val="00666AB5"/>
    <w:rsid w:val="0067039A"/>
    <w:rsid w:val="00672CD9"/>
    <w:rsid w:val="00674D3A"/>
    <w:rsid w:val="00681FFC"/>
    <w:rsid w:val="00682583"/>
    <w:rsid w:val="0068353D"/>
    <w:rsid w:val="00687AAA"/>
    <w:rsid w:val="00691033"/>
    <w:rsid w:val="006916A3"/>
    <w:rsid w:val="00692668"/>
    <w:rsid w:val="00695F32"/>
    <w:rsid w:val="00696649"/>
    <w:rsid w:val="006A1D18"/>
    <w:rsid w:val="006A3338"/>
    <w:rsid w:val="006A75FE"/>
    <w:rsid w:val="006B5CE4"/>
    <w:rsid w:val="006D2DDA"/>
    <w:rsid w:val="006D7631"/>
    <w:rsid w:val="006F1830"/>
    <w:rsid w:val="006F21F3"/>
    <w:rsid w:val="006F3148"/>
    <w:rsid w:val="006F3E56"/>
    <w:rsid w:val="006F75FD"/>
    <w:rsid w:val="00703003"/>
    <w:rsid w:val="0070481B"/>
    <w:rsid w:val="00704ACE"/>
    <w:rsid w:val="0070776A"/>
    <w:rsid w:val="00710240"/>
    <w:rsid w:val="0071272A"/>
    <w:rsid w:val="00712AD0"/>
    <w:rsid w:val="00715D52"/>
    <w:rsid w:val="00720032"/>
    <w:rsid w:val="00722224"/>
    <w:rsid w:val="007229A1"/>
    <w:rsid w:val="00733C25"/>
    <w:rsid w:val="00757C08"/>
    <w:rsid w:val="007643D8"/>
    <w:rsid w:val="007749A4"/>
    <w:rsid w:val="007802BE"/>
    <w:rsid w:val="007900C8"/>
    <w:rsid w:val="0079249A"/>
    <w:rsid w:val="007A6D8A"/>
    <w:rsid w:val="007B183C"/>
    <w:rsid w:val="007B282C"/>
    <w:rsid w:val="007B353D"/>
    <w:rsid w:val="007B42E8"/>
    <w:rsid w:val="007B521C"/>
    <w:rsid w:val="007B6979"/>
    <w:rsid w:val="007B6ACD"/>
    <w:rsid w:val="007C4A4D"/>
    <w:rsid w:val="007C5682"/>
    <w:rsid w:val="007C7143"/>
    <w:rsid w:val="007D29AE"/>
    <w:rsid w:val="007E0CA4"/>
    <w:rsid w:val="007F52C6"/>
    <w:rsid w:val="007F7D29"/>
    <w:rsid w:val="0080098B"/>
    <w:rsid w:val="00802C62"/>
    <w:rsid w:val="00803E34"/>
    <w:rsid w:val="008111CA"/>
    <w:rsid w:val="008124EA"/>
    <w:rsid w:val="008132A5"/>
    <w:rsid w:val="0082049C"/>
    <w:rsid w:val="0082098E"/>
    <w:rsid w:val="00821FD9"/>
    <w:rsid w:val="00822D36"/>
    <w:rsid w:val="0082373C"/>
    <w:rsid w:val="008278B0"/>
    <w:rsid w:val="00833123"/>
    <w:rsid w:val="00833421"/>
    <w:rsid w:val="008372FE"/>
    <w:rsid w:val="00846F0C"/>
    <w:rsid w:val="0084726C"/>
    <w:rsid w:val="00852AA9"/>
    <w:rsid w:val="008566E7"/>
    <w:rsid w:val="00856B70"/>
    <w:rsid w:val="00856EAD"/>
    <w:rsid w:val="008614D9"/>
    <w:rsid w:val="008640F3"/>
    <w:rsid w:val="008675B9"/>
    <w:rsid w:val="008755D2"/>
    <w:rsid w:val="00876A22"/>
    <w:rsid w:val="00877ABE"/>
    <w:rsid w:val="00877CAE"/>
    <w:rsid w:val="00884E4B"/>
    <w:rsid w:val="00890003"/>
    <w:rsid w:val="00891C8F"/>
    <w:rsid w:val="0089256F"/>
    <w:rsid w:val="00895B9D"/>
    <w:rsid w:val="00897855"/>
    <w:rsid w:val="008A5774"/>
    <w:rsid w:val="008A7BA4"/>
    <w:rsid w:val="008B1D2E"/>
    <w:rsid w:val="008B224E"/>
    <w:rsid w:val="008B72CC"/>
    <w:rsid w:val="008C0A9E"/>
    <w:rsid w:val="008C0DCC"/>
    <w:rsid w:val="008C3CFA"/>
    <w:rsid w:val="008C45B8"/>
    <w:rsid w:val="008C5837"/>
    <w:rsid w:val="008C6DD8"/>
    <w:rsid w:val="008D07DA"/>
    <w:rsid w:val="008D4D21"/>
    <w:rsid w:val="008D5B59"/>
    <w:rsid w:val="008E01BD"/>
    <w:rsid w:val="008F300F"/>
    <w:rsid w:val="008F55AF"/>
    <w:rsid w:val="008F5A75"/>
    <w:rsid w:val="00902079"/>
    <w:rsid w:val="0090588F"/>
    <w:rsid w:val="0090701E"/>
    <w:rsid w:val="00911F54"/>
    <w:rsid w:val="0091549E"/>
    <w:rsid w:val="009175CD"/>
    <w:rsid w:val="00920484"/>
    <w:rsid w:val="00920B51"/>
    <w:rsid w:val="00921F9B"/>
    <w:rsid w:val="00931DBB"/>
    <w:rsid w:val="00933B9E"/>
    <w:rsid w:val="00935B91"/>
    <w:rsid w:val="00941213"/>
    <w:rsid w:val="009476F6"/>
    <w:rsid w:val="00950CD4"/>
    <w:rsid w:val="009558C0"/>
    <w:rsid w:val="009558D8"/>
    <w:rsid w:val="00963D0B"/>
    <w:rsid w:val="009669D6"/>
    <w:rsid w:val="00976B83"/>
    <w:rsid w:val="00977D9D"/>
    <w:rsid w:val="00980EF3"/>
    <w:rsid w:val="00982CFE"/>
    <w:rsid w:val="009848DC"/>
    <w:rsid w:val="00985D37"/>
    <w:rsid w:val="009973C7"/>
    <w:rsid w:val="009A657E"/>
    <w:rsid w:val="009B0C26"/>
    <w:rsid w:val="009B306F"/>
    <w:rsid w:val="009C2909"/>
    <w:rsid w:val="009C308D"/>
    <w:rsid w:val="009C42A8"/>
    <w:rsid w:val="009C45F5"/>
    <w:rsid w:val="009C73FD"/>
    <w:rsid w:val="009D0060"/>
    <w:rsid w:val="009D074B"/>
    <w:rsid w:val="009D1402"/>
    <w:rsid w:val="009D5974"/>
    <w:rsid w:val="009D6DBB"/>
    <w:rsid w:val="009D7C04"/>
    <w:rsid w:val="009E36D3"/>
    <w:rsid w:val="009E4C9A"/>
    <w:rsid w:val="009F2D70"/>
    <w:rsid w:val="009F7022"/>
    <w:rsid w:val="00A02FF2"/>
    <w:rsid w:val="00A03342"/>
    <w:rsid w:val="00A0648A"/>
    <w:rsid w:val="00A07CD1"/>
    <w:rsid w:val="00A14DFA"/>
    <w:rsid w:val="00A173E2"/>
    <w:rsid w:val="00A17C51"/>
    <w:rsid w:val="00A20DA2"/>
    <w:rsid w:val="00A356D0"/>
    <w:rsid w:val="00A368D9"/>
    <w:rsid w:val="00A37909"/>
    <w:rsid w:val="00A43A6E"/>
    <w:rsid w:val="00A46E8F"/>
    <w:rsid w:val="00A504D4"/>
    <w:rsid w:val="00A52906"/>
    <w:rsid w:val="00A54F0E"/>
    <w:rsid w:val="00A63375"/>
    <w:rsid w:val="00A71079"/>
    <w:rsid w:val="00A74350"/>
    <w:rsid w:val="00A756B6"/>
    <w:rsid w:val="00A75F92"/>
    <w:rsid w:val="00A85159"/>
    <w:rsid w:val="00A85A91"/>
    <w:rsid w:val="00A85E2E"/>
    <w:rsid w:val="00A949D8"/>
    <w:rsid w:val="00A9621F"/>
    <w:rsid w:val="00AA3A2F"/>
    <w:rsid w:val="00AA3E1B"/>
    <w:rsid w:val="00AA4DDD"/>
    <w:rsid w:val="00AA6564"/>
    <w:rsid w:val="00AA7445"/>
    <w:rsid w:val="00AB0D35"/>
    <w:rsid w:val="00AB5FD8"/>
    <w:rsid w:val="00AB6644"/>
    <w:rsid w:val="00AC4681"/>
    <w:rsid w:val="00AD189A"/>
    <w:rsid w:val="00AD293F"/>
    <w:rsid w:val="00AE20FE"/>
    <w:rsid w:val="00AE7C06"/>
    <w:rsid w:val="00AF50EC"/>
    <w:rsid w:val="00B006A1"/>
    <w:rsid w:val="00B02332"/>
    <w:rsid w:val="00B02450"/>
    <w:rsid w:val="00B035B0"/>
    <w:rsid w:val="00B0443B"/>
    <w:rsid w:val="00B0637B"/>
    <w:rsid w:val="00B11346"/>
    <w:rsid w:val="00B113B6"/>
    <w:rsid w:val="00B130B1"/>
    <w:rsid w:val="00B13508"/>
    <w:rsid w:val="00B14961"/>
    <w:rsid w:val="00B16276"/>
    <w:rsid w:val="00B201E0"/>
    <w:rsid w:val="00B2677F"/>
    <w:rsid w:val="00B30959"/>
    <w:rsid w:val="00B36652"/>
    <w:rsid w:val="00B400CD"/>
    <w:rsid w:val="00B43C2B"/>
    <w:rsid w:val="00B44045"/>
    <w:rsid w:val="00B472E4"/>
    <w:rsid w:val="00B478E7"/>
    <w:rsid w:val="00B51DE8"/>
    <w:rsid w:val="00B522D0"/>
    <w:rsid w:val="00B649CA"/>
    <w:rsid w:val="00B651FB"/>
    <w:rsid w:val="00B655CF"/>
    <w:rsid w:val="00B67B0E"/>
    <w:rsid w:val="00B727C7"/>
    <w:rsid w:val="00B728DA"/>
    <w:rsid w:val="00B75F84"/>
    <w:rsid w:val="00B7614A"/>
    <w:rsid w:val="00B776AF"/>
    <w:rsid w:val="00B81087"/>
    <w:rsid w:val="00B845C3"/>
    <w:rsid w:val="00B859AA"/>
    <w:rsid w:val="00B87E3A"/>
    <w:rsid w:val="00B90250"/>
    <w:rsid w:val="00B95F2F"/>
    <w:rsid w:val="00B960DF"/>
    <w:rsid w:val="00BA4B92"/>
    <w:rsid w:val="00BA5261"/>
    <w:rsid w:val="00BA5821"/>
    <w:rsid w:val="00BB1C1A"/>
    <w:rsid w:val="00BB376C"/>
    <w:rsid w:val="00BB5F76"/>
    <w:rsid w:val="00BC06BC"/>
    <w:rsid w:val="00BC1D77"/>
    <w:rsid w:val="00BC2CF9"/>
    <w:rsid w:val="00BC42B5"/>
    <w:rsid w:val="00BC6056"/>
    <w:rsid w:val="00BD0396"/>
    <w:rsid w:val="00BD253C"/>
    <w:rsid w:val="00BD5CAD"/>
    <w:rsid w:val="00BE5B7A"/>
    <w:rsid w:val="00BE68D3"/>
    <w:rsid w:val="00BF1976"/>
    <w:rsid w:val="00BF4FA7"/>
    <w:rsid w:val="00C00463"/>
    <w:rsid w:val="00C03694"/>
    <w:rsid w:val="00C06468"/>
    <w:rsid w:val="00C135C3"/>
    <w:rsid w:val="00C14780"/>
    <w:rsid w:val="00C173A4"/>
    <w:rsid w:val="00C236DF"/>
    <w:rsid w:val="00C241ED"/>
    <w:rsid w:val="00C3346A"/>
    <w:rsid w:val="00C412FB"/>
    <w:rsid w:val="00C45510"/>
    <w:rsid w:val="00C46972"/>
    <w:rsid w:val="00C518E4"/>
    <w:rsid w:val="00C52735"/>
    <w:rsid w:val="00C55E8C"/>
    <w:rsid w:val="00C55EEA"/>
    <w:rsid w:val="00C62CBC"/>
    <w:rsid w:val="00C645BD"/>
    <w:rsid w:val="00C73333"/>
    <w:rsid w:val="00C835CE"/>
    <w:rsid w:val="00C8662C"/>
    <w:rsid w:val="00C878E7"/>
    <w:rsid w:val="00C93208"/>
    <w:rsid w:val="00C96AB5"/>
    <w:rsid w:val="00CB2E8F"/>
    <w:rsid w:val="00CC25E3"/>
    <w:rsid w:val="00CC2C25"/>
    <w:rsid w:val="00CC30DC"/>
    <w:rsid w:val="00CC4713"/>
    <w:rsid w:val="00CD1423"/>
    <w:rsid w:val="00CD2D77"/>
    <w:rsid w:val="00CD4E4B"/>
    <w:rsid w:val="00CD609F"/>
    <w:rsid w:val="00CD7B05"/>
    <w:rsid w:val="00CD7DE0"/>
    <w:rsid w:val="00CE53DE"/>
    <w:rsid w:val="00CE6C39"/>
    <w:rsid w:val="00CF3961"/>
    <w:rsid w:val="00CF6077"/>
    <w:rsid w:val="00CF6D46"/>
    <w:rsid w:val="00CF7391"/>
    <w:rsid w:val="00D0101D"/>
    <w:rsid w:val="00D021B5"/>
    <w:rsid w:val="00D112CA"/>
    <w:rsid w:val="00D125B6"/>
    <w:rsid w:val="00D17096"/>
    <w:rsid w:val="00D204F5"/>
    <w:rsid w:val="00D21DF0"/>
    <w:rsid w:val="00D24FB9"/>
    <w:rsid w:val="00D2511D"/>
    <w:rsid w:val="00D362E1"/>
    <w:rsid w:val="00D42C4D"/>
    <w:rsid w:val="00D71A1D"/>
    <w:rsid w:val="00D72ADC"/>
    <w:rsid w:val="00D731E2"/>
    <w:rsid w:val="00D74072"/>
    <w:rsid w:val="00D83521"/>
    <w:rsid w:val="00D85751"/>
    <w:rsid w:val="00DA101F"/>
    <w:rsid w:val="00DA1037"/>
    <w:rsid w:val="00DA2394"/>
    <w:rsid w:val="00DA4265"/>
    <w:rsid w:val="00DA5738"/>
    <w:rsid w:val="00DB6EBF"/>
    <w:rsid w:val="00DD2D26"/>
    <w:rsid w:val="00DD5194"/>
    <w:rsid w:val="00DE2BE1"/>
    <w:rsid w:val="00DE6C88"/>
    <w:rsid w:val="00DF0481"/>
    <w:rsid w:val="00DF79C3"/>
    <w:rsid w:val="00E00593"/>
    <w:rsid w:val="00E005E8"/>
    <w:rsid w:val="00E02C71"/>
    <w:rsid w:val="00E05A72"/>
    <w:rsid w:val="00E10811"/>
    <w:rsid w:val="00E10969"/>
    <w:rsid w:val="00E136E1"/>
    <w:rsid w:val="00E14802"/>
    <w:rsid w:val="00E16E75"/>
    <w:rsid w:val="00E23911"/>
    <w:rsid w:val="00E23FE2"/>
    <w:rsid w:val="00E24F87"/>
    <w:rsid w:val="00E25B10"/>
    <w:rsid w:val="00E25E28"/>
    <w:rsid w:val="00E312B2"/>
    <w:rsid w:val="00E3391B"/>
    <w:rsid w:val="00E339FE"/>
    <w:rsid w:val="00E33BCE"/>
    <w:rsid w:val="00E33DD3"/>
    <w:rsid w:val="00E347E2"/>
    <w:rsid w:val="00E35C2F"/>
    <w:rsid w:val="00E35DD7"/>
    <w:rsid w:val="00E37AD7"/>
    <w:rsid w:val="00E41C25"/>
    <w:rsid w:val="00E439DD"/>
    <w:rsid w:val="00E476CC"/>
    <w:rsid w:val="00E50502"/>
    <w:rsid w:val="00E56B5D"/>
    <w:rsid w:val="00E56EBC"/>
    <w:rsid w:val="00E574A6"/>
    <w:rsid w:val="00E60C64"/>
    <w:rsid w:val="00E719CD"/>
    <w:rsid w:val="00E72F47"/>
    <w:rsid w:val="00E75F1A"/>
    <w:rsid w:val="00E80B91"/>
    <w:rsid w:val="00E81A87"/>
    <w:rsid w:val="00E844E6"/>
    <w:rsid w:val="00E8572F"/>
    <w:rsid w:val="00E9368B"/>
    <w:rsid w:val="00E94E43"/>
    <w:rsid w:val="00E977A0"/>
    <w:rsid w:val="00EA2C52"/>
    <w:rsid w:val="00EA7299"/>
    <w:rsid w:val="00EB1A54"/>
    <w:rsid w:val="00EB5484"/>
    <w:rsid w:val="00EB58C9"/>
    <w:rsid w:val="00EB5FFA"/>
    <w:rsid w:val="00EB764E"/>
    <w:rsid w:val="00EC440E"/>
    <w:rsid w:val="00EC46F8"/>
    <w:rsid w:val="00ED0385"/>
    <w:rsid w:val="00EE294B"/>
    <w:rsid w:val="00EE2B47"/>
    <w:rsid w:val="00EE6016"/>
    <w:rsid w:val="00EE6716"/>
    <w:rsid w:val="00EE6B09"/>
    <w:rsid w:val="00EF01FA"/>
    <w:rsid w:val="00EF0EF6"/>
    <w:rsid w:val="00EF4940"/>
    <w:rsid w:val="00EF6354"/>
    <w:rsid w:val="00EF6610"/>
    <w:rsid w:val="00EF6682"/>
    <w:rsid w:val="00EF7CBA"/>
    <w:rsid w:val="00F0301F"/>
    <w:rsid w:val="00F10F83"/>
    <w:rsid w:val="00F12B56"/>
    <w:rsid w:val="00F17729"/>
    <w:rsid w:val="00F20855"/>
    <w:rsid w:val="00F330FB"/>
    <w:rsid w:val="00F36178"/>
    <w:rsid w:val="00F50621"/>
    <w:rsid w:val="00F52B23"/>
    <w:rsid w:val="00F53934"/>
    <w:rsid w:val="00F53E0E"/>
    <w:rsid w:val="00F55844"/>
    <w:rsid w:val="00F56867"/>
    <w:rsid w:val="00F735F3"/>
    <w:rsid w:val="00F75FA4"/>
    <w:rsid w:val="00F77E85"/>
    <w:rsid w:val="00F8241D"/>
    <w:rsid w:val="00F82FA2"/>
    <w:rsid w:val="00F84A7B"/>
    <w:rsid w:val="00F870BD"/>
    <w:rsid w:val="00F874E0"/>
    <w:rsid w:val="00F93DC9"/>
    <w:rsid w:val="00F96ABB"/>
    <w:rsid w:val="00FA2477"/>
    <w:rsid w:val="00FA2D64"/>
    <w:rsid w:val="00FB219E"/>
    <w:rsid w:val="00FB580B"/>
    <w:rsid w:val="00FD0EAF"/>
    <w:rsid w:val="00FD1C27"/>
    <w:rsid w:val="00FD2CF0"/>
    <w:rsid w:val="00FD3600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1F1228"/>
  <w15:docId w15:val="{06F35F5B-B773-42D9-84EA-9D054CAF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17729"/>
    <w:pPr>
      <w:keepNext/>
      <w:ind w:left="2160" w:hanging="2160"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F17729"/>
    <w:pPr>
      <w:keepNext/>
      <w:outlineLvl w:val="1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43C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C29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9E5"/>
    <w:pPr>
      <w:tabs>
        <w:tab w:val="center" w:pos="4320"/>
        <w:tab w:val="right" w:pos="8640"/>
      </w:tabs>
    </w:pPr>
  </w:style>
  <w:style w:type="paragraph" w:customStyle="1" w:styleId="DocumentLabel">
    <w:name w:val="Document Label"/>
    <w:basedOn w:val="Normal"/>
    <w:rsid w:val="00B02332"/>
    <w:pPr>
      <w:keepNext/>
      <w:keepLines/>
      <w:spacing w:before="400" w:after="120" w:line="240" w:lineRule="atLeast"/>
      <w:ind w:left="-840"/>
    </w:pPr>
    <w:rPr>
      <w:rFonts w:ascii="Arial Black" w:hAnsi="Arial Black"/>
      <w:kern w:val="28"/>
      <w:sz w:val="108"/>
      <w:szCs w:val="20"/>
    </w:rPr>
  </w:style>
  <w:style w:type="paragraph" w:customStyle="1" w:styleId="FaxText1">
    <w:name w:val="Fax Text1"/>
    <w:rsid w:val="00B02332"/>
    <w:pPr>
      <w:tabs>
        <w:tab w:val="left" w:pos="980"/>
      </w:tabs>
      <w:spacing w:line="300" w:lineRule="atLeast"/>
      <w:jc w:val="center"/>
    </w:pPr>
    <w:rPr>
      <w:rFonts w:ascii="AGaramond" w:hAnsi="AGaramond"/>
      <w:color w:val="000000"/>
      <w:lang w:val="en-US" w:eastAsia="en-US"/>
    </w:rPr>
  </w:style>
  <w:style w:type="paragraph" w:styleId="BodyText3">
    <w:name w:val="Body Text 3"/>
    <w:basedOn w:val="Normal"/>
    <w:rsid w:val="00B02332"/>
    <w:pPr>
      <w:jc w:val="center"/>
    </w:pPr>
    <w:rPr>
      <w:rFonts w:ascii="Helvetica" w:hAnsi="Helvetica"/>
      <w:b/>
      <w:color w:val="FFFFFF"/>
      <w:sz w:val="14"/>
      <w:szCs w:val="20"/>
    </w:rPr>
  </w:style>
  <w:style w:type="character" w:customStyle="1" w:styleId="Heading1Char">
    <w:name w:val="Heading 1 Char"/>
    <w:link w:val="Heading1"/>
    <w:rsid w:val="00F17729"/>
    <w:rPr>
      <w:b/>
      <w:u w:val="single"/>
      <w:lang w:val="en-US" w:eastAsia="en-US"/>
    </w:rPr>
  </w:style>
  <w:style w:type="character" w:customStyle="1" w:styleId="Heading2Char">
    <w:name w:val="Heading 2 Char"/>
    <w:link w:val="Heading2"/>
    <w:rsid w:val="00F17729"/>
    <w:rPr>
      <w:b/>
      <w:sz w:val="24"/>
      <w:u w:val="single"/>
      <w:lang w:val="en-US" w:eastAsia="en-US"/>
    </w:rPr>
  </w:style>
  <w:style w:type="paragraph" w:styleId="Title">
    <w:name w:val="Title"/>
    <w:basedOn w:val="Normal"/>
    <w:link w:val="TitleChar"/>
    <w:qFormat/>
    <w:rsid w:val="00F17729"/>
    <w:pPr>
      <w:jc w:val="center"/>
    </w:pPr>
    <w:rPr>
      <w:b/>
      <w:szCs w:val="20"/>
      <w:u w:val="single"/>
    </w:rPr>
  </w:style>
  <w:style w:type="character" w:customStyle="1" w:styleId="TitleChar">
    <w:name w:val="Title Char"/>
    <w:link w:val="Title"/>
    <w:rsid w:val="00F17729"/>
    <w:rPr>
      <w:b/>
      <w:sz w:val="24"/>
      <w:u w:val="single"/>
      <w:lang w:val="en-US" w:eastAsia="en-US"/>
    </w:rPr>
  </w:style>
  <w:style w:type="paragraph" w:styleId="EndnoteText">
    <w:name w:val="endnote text"/>
    <w:basedOn w:val="Normal"/>
    <w:link w:val="EndnoteTextChar"/>
    <w:rsid w:val="00F1772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  <w:style w:type="character" w:customStyle="1" w:styleId="EndnoteTextChar">
    <w:name w:val="Endnote Text Char"/>
    <w:link w:val="EndnoteText"/>
    <w:rsid w:val="00F17729"/>
    <w:rPr>
      <w:rFonts w:ascii="Courier New" w:hAnsi="Courier New"/>
      <w:sz w:val="24"/>
      <w:lang w:val="en-US" w:eastAsia="en-US"/>
    </w:rPr>
  </w:style>
  <w:style w:type="paragraph" w:styleId="BodyText2">
    <w:name w:val="Body Text 2"/>
    <w:basedOn w:val="Normal"/>
    <w:link w:val="BodyText2Char"/>
    <w:rsid w:val="00F17729"/>
    <w:rPr>
      <w:rFonts w:ascii="Arial" w:hAnsi="Arial"/>
      <w:b/>
      <w:szCs w:val="20"/>
    </w:rPr>
  </w:style>
  <w:style w:type="character" w:customStyle="1" w:styleId="BodyText2Char">
    <w:name w:val="Body Text 2 Char"/>
    <w:link w:val="BodyText2"/>
    <w:rsid w:val="00F17729"/>
    <w:rPr>
      <w:rFonts w:ascii="Arial" w:hAnsi="Arial"/>
      <w:b/>
      <w:sz w:val="24"/>
      <w:lang w:val="en-US" w:eastAsia="en-US"/>
    </w:rPr>
  </w:style>
  <w:style w:type="paragraph" w:styleId="BodyText">
    <w:name w:val="Body Text"/>
    <w:basedOn w:val="Normal"/>
    <w:link w:val="BodyTextChar"/>
    <w:rsid w:val="00F17729"/>
    <w:rPr>
      <w:szCs w:val="20"/>
    </w:rPr>
  </w:style>
  <w:style w:type="character" w:customStyle="1" w:styleId="BodyTextChar">
    <w:name w:val="Body Text Char"/>
    <w:link w:val="BodyText"/>
    <w:rsid w:val="00F17729"/>
    <w:rPr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F17729"/>
    <w:pPr>
      <w:tabs>
        <w:tab w:val="left" w:pos="-1080"/>
        <w:tab w:val="left" w:pos="-720"/>
        <w:tab w:val="left" w:pos="450"/>
        <w:tab w:val="left" w:pos="81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810" w:hanging="810"/>
      <w:jc w:val="both"/>
    </w:pPr>
    <w:rPr>
      <w:rFonts w:ascii="Dutch 801" w:hAnsi="Dutch 801"/>
      <w:szCs w:val="20"/>
    </w:rPr>
  </w:style>
  <w:style w:type="character" w:customStyle="1" w:styleId="BodyTextIndentChar">
    <w:name w:val="Body Text Indent Char"/>
    <w:link w:val="BodyTextIndent"/>
    <w:rsid w:val="00F17729"/>
    <w:rPr>
      <w:rFonts w:ascii="Dutch 801" w:hAnsi="Dutch 801"/>
      <w:sz w:val="24"/>
      <w:lang w:val="en-US" w:eastAsia="en-US"/>
    </w:rPr>
  </w:style>
  <w:style w:type="paragraph" w:customStyle="1" w:styleId="consenttext">
    <w:name w:val="consent text"/>
    <w:basedOn w:val="Normal"/>
    <w:rsid w:val="00F17729"/>
    <w:pPr>
      <w:tabs>
        <w:tab w:val="left" w:pos="5040"/>
      </w:tabs>
    </w:pPr>
    <w:rPr>
      <w:rFonts w:ascii="Arial" w:hAnsi="Arial"/>
      <w:sz w:val="22"/>
      <w:szCs w:val="20"/>
      <w:lang w:val="en-CA"/>
    </w:rPr>
  </w:style>
  <w:style w:type="character" w:customStyle="1" w:styleId="FooterChar">
    <w:name w:val="Footer Char"/>
    <w:link w:val="Footer"/>
    <w:uiPriority w:val="99"/>
    <w:rsid w:val="00100F7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897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776B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6B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6B4"/>
    <w:rPr>
      <w:b/>
      <w:bCs/>
      <w:lang w:val="en-US" w:eastAsia="en-US"/>
    </w:rPr>
  </w:style>
  <w:style w:type="character" w:styleId="Hyperlink">
    <w:name w:val="Hyperlink"/>
    <w:basedOn w:val="DefaultParagraphFont"/>
    <w:unhideWhenUsed/>
    <w:rsid w:val="003776B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E6016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0A20DB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156A"/>
    <w:pPr>
      <w:widowControl w:val="0"/>
    </w:pPr>
    <w:rPr>
      <w:rFonts w:ascii="Arial" w:eastAsia="Arial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156A"/>
    <w:rPr>
      <w:rFonts w:ascii="Arial" w:eastAsia="Arial" w:hAnsi="Arial" w:cs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8156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hid\Dropbox\Ethics%20Applications\University%20of%20Alberta\ED%20Study\PT%20letterhead_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C22F-751D-47C3-8DCF-52671246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 letterhead_NEW</Template>
  <TotalTime>1414</TotalTime>
  <Pages>5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</vt:lpstr>
    </vt:vector>
  </TitlesOfParts>
  <Company>Faculty of Rehabiliation Medicine</Company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</dc:title>
  <dc:creator>Vahid Abdollah</dc:creator>
  <cp:lastModifiedBy>rezvan nasiri</cp:lastModifiedBy>
  <cp:revision>71</cp:revision>
  <cp:lastPrinted>2019-10-28T17:54:00Z</cp:lastPrinted>
  <dcterms:created xsi:type="dcterms:W3CDTF">2018-11-30T20:42:00Z</dcterms:created>
  <dcterms:modified xsi:type="dcterms:W3CDTF">2022-02-07T17:02:00Z</dcterms:modified>
</cp:coreProperties>
</file>