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6E89F" w14:textId="77777777" w:rsidR="009D2AAC" w:rsidRPr="00F97921" w:rsidRDefault="009D2AAC" w:rsidP="00630F7B">
      <w:pPr>
        <w:jc w:val="center"/>
        <w:rPr>
          <w:rFonts w:asciiTheme="majorBidi" w:hAnsiTheme="majorBidi" w:cstheme="majorBidi"/>
          <w:b/>
          <w:bCs/>
          <w:sz w:val="24"/>
          <w:szCs w:val="24"/>
        </w:rPr>
      </w:pPr>
      <w:r>
        <w:rPr>
          <w:rFonts w:asciiTheme="majorBidi" w:hAnsiTheme="majorBidi" w:cstheme="majorBidi"/>
          <w:b/>
          <w:bCs/>
          <w:sz w:val="24"/>
          <w:szCs w:val="24"/>
        </w:rPr>
        <w:t>DESIGN AND FABRICATION OF A LOW-COST 3D-PRINTED MYOELECTRIC PROSTHESIS FOR TRANSRADIAL AMPUTEES</w:t>
      </w:r>
    </w:p>
    <w:p w14:paraId="32170A82" w14:textId="77777777" w:rsidR="009D2AAC" w:rsidRPr="009D2AAC" w:rsidRDefault="009D2AAC" w:rsidP="009D2AAC">
      <w:pPr>
        <w:spacing w:after="0"/>
        <w:jc w:val="both"/>
        <w:rPr>
          <w:rFonts w:asciiTheme="majorBidi" w:hAnsiTheme="majorBidi" w:cstheme="majorBidi"/>
          <w:b/>
          <w:bCs/>
          <w:sz w:val="24"/>
          <w:szCs w:val="24"/>
        </w:rPr>
      </w:pPr>
      <w:r w:rsidRPr="00F97921">
        <w:rPr>
          <w:rFonts w:asciiTheme="majorBidi" w:hAnsiTheme="majorBidi" w:cstheme="majorBidi"/>
          <w:b/>
          <w:bCs/>
          <w:sz w:val="24"/>
          <w:szCs w:val="24"/>
        </w:rPr>
        <w:t xml:space="preserve">1. INTRODUCTION </w:t>
      </w:r>
    </w:p>
    <w:p w14:paraId="38FAE289" w14:textId="54DDC813" w:rsidR="009D2AAC" w:rsidRPr="009D2AAC" w:rsidRDefault="009D2AAC" w:rsidP="009D2AAC">
      <w:pPr>
        <w:ind w:firstLine="426"/>
        <w:jc w:val="both"/>
        <w:rPr>
          <w:rFonts w:asciiTheme="majorBidi" w:hAnsiTheme="majorBidi" w:cstheme="majorBidi"/>
          <w:sz w:val="24"/>
          <w:szCs w:val="24"/>
        </w:rPr>
      </w:pPr>
      <w:r w:rsidRPr="009D2AAC">
        <w:rPr>
          <w:rFonts w:asciiTheme="majorBidi" w:hAnsiTheme="majorBidi" w:cstheme="majorBidi"/>
          <w:sz w:val="24"/>
          <w:szCs w:val="24"/>
        </w:rPr>
        <w:t xml:space="preserve">The World Health Organization (WHO) estimated in 2017, that around the world 0.5% of the total number of people need prostheses, orthoses and rehabilitation </w:t>
      </w:r>
      <w:r w:rsidR="00A35CEF" w:rsidRPr="009D2AAC">
        <w:rPr>
          <w:rFonts w:asciiTheme="majorBidi" w:hAnsiTheme="majorBidi" w:cstheme="majorBidi"/>
          <w:sz w:val="24"/>
          <w:szCs w:val="24"/>
        </w:rPr>
        <w:t>treatment,</w:t>
      </w:r>
      <w:r w:rsidRPr="009D2AAC">
        <w:rPr>
          <w:rFonts w:asciiTheme="majorBidi" w:hAnsiTheme="majorBidi" w:cstheme="majorBidi"/>
          <w:sz w:val="24"/>
          <w:szCs w:val="24"/>
        </w:rPr>
        <w:t xml:space="preserve"> which is equivalent to approximately 35 to 40 million people. On the other hand, in that same study they pointed out that between 85% and 95% of people who require the use of some orthopedic support device such as prosthesis or orthosis, </w:t>
      </w:r>
      <w:commentRangeStart w:id="0"/>
      <w:r w:rsidRPr="009D2AAC">
        <w:rPr>
          <w:rFonts w:asciiTheme="majorBidi" w:hAnsiTheme="majorBidi" w:cstheme="majorBidi"/>
          <w:sz w:val="24"/>
          <w:szCs w:val="24"/>
        </w:rPr>
        <w:t>do not have access to these</w:t>
      </w:r>
      <w:r w:rsidR="00A35CEF">
        <w:rPr>
          <w:rFonts w:asciiTheme="majorBidi" w:hAnsiTheme="majorBidi" w:cstheme="majorBidi"/>
          <w:sz w:val="24"/>
          <w:szCs w:val="24"/>
        </w:rPr>
        <w:t xml:space="preserve"> </w:t>
      </w:r>
      <w:commentRangeEnd w:id="0"/>
      <w:r w:rsidR="004C43CD">
        <w:rPr>
          <w:rStyle w:val="CommentReference"/>
        </w:rPr>
        <w:commentReference w:id="0"/>
      </w:r>
      <w:sdt>
        <w:sdtPr>
          <w:rPr>
            <w:rFonts w:asciiTheme="majorBidi" w:hAnsiTheme="majorBidi" w:cstheme="majorBidi"/>
            <w:color w:val="000000"/>
            <w:sz w:val="24"/>
            <w:szCs w:val="24"/>
          </w:rPr>
          <w:tag w:val="MENDELEY_CITATION_v3_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"/>
          <w:id w:val="-86232552"/>
          <w:placeholder>
            <w:docPart w:val="DefaultPlaceholder_-1854013440"/>
          </w:placeholder>
        </w:sdtPr>
        <w:sdtContent>
          <w:r w:rsidR="008F5D50" w:rsidRPr="008F5D50">
            <w:rPr>
              <w:rFonts w:asciiTheme="majorBidi" w:hAnsiTheme="majorBidi" w:cstheme="majorBidi"/>
              <w:color w:val="000000"/>
              <w:sz w:val="24"/>
              <w:szCs w:val="24"/>
            </w:rPr>
            <w:t>[1]</w:t>
          </w:r>
        </w:sdtContent>
      </w:sdt>
      <w:r w:rsidRPr="009D2AAC">
        <w:rPr>
          <w:rFonts w:asciiTheme="majorBidi" w:hAnsiTheme="majorBidi" w:cstheme="majorBidi"/>
          <w:sz w:val="24"/>
          <w:szCs w:val="24"/>
        </w:rPr>
        <w:t xml:space="preserve">. Meanwhile, according to a market study conducted by the consulting and market research company Grand View Research, there are more than 100 million people in the world with </w:t>
      </w:r>
      <w:r w:rsidR="00A35CEF" w:rsidRPr="009D2AAC">
        <w:rPr>
          <w:rFonts w:asciiTheme="majorBidi" w:hAnsiTheme="majorBidi" w:cstheme="majorBidi"/>
          <w:sz w:val="24"/>
          <w:szCs w:val="24"/>
        </w:rPr>
        <w:t>limb</w:t>
      </w:r>
      <w:r w:rsidRPr="009D2AAC">
        <w:rPr>
          <w:rFonts w:asciiTheme="majorBidi" w:hAnsiTheme="majorBidi" w:cstheme="majorBidi"/>
          <w:sz w:val="24"/>
          <w:szCs w:val="24"/>
        </w:rPr>
        <w:t xml:space="preserve"> loss and about one million amputations are performed annually</w:t>
      </w:r>
      <w:r w:rsidR="00A35CEF">
        <w:rPr>
          <w:rFonts w:asciiTheme="majorBidi" w:hAnsiTheme="majorBidi" w:cstheme="majorBidi"/>
          <w:sz w:val="24"/>
          <w:szCs w:val="24"/>
        </w:rPr>
        <w:t xml:space="preserve"> </w:t>
      </w:r>
      <w:sdt>
        <w:sdtPr>
          <w:rPr>
            <w:rFonts w:asciiTheme="majorBidi" w:hAnsiTheme="majorBidi" w:cstheme="majorBidi"/>
            <w:color w:val="000000"/>
            <w:sz w:val="24"/>
            <w:szCs w:val="24"/>
          </w:rPr>
          <w:tag w:val="MENDELEY_CITATION_v3_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"/>
          <w:id w:val="-148751653"/>
          <w:placeholder>
            <w:docPart w:val="DefaultPlaceholder_-1854013440"/>
          </w:placeholder>
        </w:sdtPr>
        <w:sdtContent>
          <w:r w:rsidR="008F5D50" w:rsidRPr="008F5D50">
            <w:rPr>
              <w:rFonts w:asciiTheme="majorBidi" w:hAnsiTheme="majorBidi" w:cstheme="majorBidi"/>
              <w:color w:val="000000"/>
              <w:sz w:val="24"/>
              <w:szCs w:val="24"/>
            </w:rPr>
            <w:t>[2]</w:t>
          </w:r>
        </w:sdtContent>
      </w:sdt>
      <w:r w:rsidRPr="009D2AAC">
        <w:rPr>
          <w:rFonts w:asciiTheme="majorBidi" w:hAnsiTheme="majorBidi" w:cstheme="majorBidi"/>
          <w:sz w:val="24"/>
          <w:szCs w:val="24"/>
        </w:rPr>
        <w:t>.</w:t>
      </w:r>
      <w:r w:rsidR="004C43CD">
        <w:rPr>
          <w:rFonts w:asciiTheme="majorBidi" w:hAnsiTheme="majorBidi" w:cstheme="majorBidi"/>
          <w:sz w:val="24"/>
          <w:szCs w:val="24"/>
        </w:rPr>
        <w:t xml:space="preserve"> </w:t>
      </w:r>
    </w:p>
    <w:p w14:paraId="0BD17C49" w14:textId="77838EFC" w:rsidR="009D2AAC" w:rsidRPr="009D2AAC" w:rsidRDefault="00607639" w:rsidP="009D2AAC">
      <w:pPr>
        <w:ind w:firstLine="426"/>
        <w:jc w:val="both"/>
        <w:rPr>
          <w:rFonts w:asciiTheme="majorBidi" w:hAnsiTheme="majorBidi" w:cstheme="majorBidi"/>
          <w:sz w:val="24"/>
          <w:szCs w:val="24"/>
        </w:rPr>
      </w:pPr>
      <w:r>
        <w:rPr>
          <w:rFonts w:asciiTheme="majorBidi" w:hAnsiTheme="majorBidi" w:cstheme="majorBidi"/>
          <w:sz w:val="24"/>
          <w:szCs w:val="24"/>
        </w:rPr>
        <w:t>For instance, in</w:t>
      </w:r>
      <w:r w:rsidR="009D2AAC" w:rsidRPr="009D2AAC">
        <w:rPr>
          <w:rFonts w:asciiTheme="majorBidi" w:hAnsiTheme="majorBidi" w:cstheme="majorBidi"/>
          <w:sz w:val="24"/>
          <w:szCs w:val="24"/>
        </w:rPr>
        <w:t xml:space="preserve"> Peru, according to the national census of the National Institute of Statistics and Informatics (INEI) in 2017, 15.1% of Peruvians with disabilities have a difficulty to move or walk and use arms or </w:t>
      </w:r>
      <w:r w:rsidR="00A35CEF" w:rsidRPr="009D2AAC">
        <w:rPr>
          <w:rFonts w:asciiTheme="majorBidi" w:hAnsiTheme="majorBidi" w:cstheme="majorBidi"/>
          <w:sz w:val="24"/>
          <w:szCs w:val="24"/>
        </w:rPr>
        <w:t>legs</w:t>
      </w:r>
      <w:r w:rsidR="00A35CEF">
        <w:rPr>
          <w:rFonts w:asciiTheme="majorBidi" w:hAnsiTheme="majorBidi" w:cstheme="majorBidi"/>
          <w:sz w:val="24"/>
          <w:szCs w:val="24"/>
        </w:rPr>
        <w:t xml:space="preserve"> </w:t>
      </w:r>
      <w:sdt>
        <w:sdtPr>
          <w:rPr>
            <w:rFonts w:asciiTheme="majorBidi" w:hAnsiTheme="majorBidi" w:cstheme="majorBidi"/>
            <w:color w:val="000000"/>
            <w:sz w:val="24"/>
            <w:szCs w:val="24"/>
          </w:rPr>
          <w:tag w:val="MENDELEY_CITATION_v3_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"/>
          <w:id w:val="-481387773"/>
          <w:placeholder>
            <w:docPart w:val="DefaultPlaceholder_-1854013440"/>
          </w:placeholder>
        </w:sdtPr>
        <w:sdtContent>
          <w:r w:rsidR="008F5D50" w:rsidRPr="008F5D50">
            <w:rPr>
              <w:rFonts w:asciiTheme="majorBidi" w:hAnsiTheme="majorBidi" w:cstheme="majorBidi"/>
              <w:color w:val="000000"/>
              <w:sz w:val="24"/>
              <w:szCs w:val="24"/>
            </w:rPr>
            <w:t>[3]</w:t>
          </w:r>
        </w:sdtContent>
      </w:sdt>
      <w:r w:rsidR="00A35CEF" w:rsidRPr="009D2AAC">
        <w:rPr>
          <w:rFonts w:asciiTheme="majorBidi" w:hAnsiTheme="majorBidi" w:cstheme="majorBidi"/>
          <w:sz w:val="24"/>
          <w:szCs w:val="24"/>
        </w:rPr>
        <w:t>.</w:t>
      </w:r>
      <w:r w:rsidR="009D2AAC" w:rsidRPr="009D2AAC">
        <w:rPr>
          <w:rFonts w:asciiTheme="majorBidi" w:hAnsiTheme="majorBidi" w:cstheme="majorBidi"/>
          <w:sz w:val="24"/>
          <w:szCs w:val="24"/>
        </w:rPr>
        <w:t xml:space="preserve"> On the other hand, according to the first specialized national survey on disability by INEI in 2012, only 0.001% of people with locomotion and/or dexterity disability use arm prosthesis </w:t>
      </w:r>
      <w:sdt>
        <w:sdtPr>
          <w:rPr>
            <w:rFonts w:asciiTheme="majorBidi" w:hAnsiTheme="majorBidi" w:cstheme="majorBidi"/>
            <w:color w:val="000000"/>
            <w:sz w:val="24"/>
            <w:szCs w:val="24"/>
          </w:rPr>
          <w:tag w:val="MENDELEY_CITATION_v3_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"/>
          <w:id w:val="-2021837109"/>
          <w:placeholder>
            <w:docPart w:val="DefaultPlaceholder_-1854013440"/>
          </w:placeholder>
        </w:sdtPr>
        <w:sdtContent>
          <w:r w:rsidR="008F5D50" w:rsidRPr="008F5D50">
            <w:rPr>
              <w:rFonts w:asciiTheme="majorBidi" w:hAnsiTheme="majorBidi" w:cstheme="majorBidi"/>
              <w:color w:val="000000"/>
              <w:sz w:val="24"/>
              <w:szCs w:val="24"/>
            </w:rPr>
            <w:t>[4]</w:t>
          </w:r>
        </w:sdtContent>
      </w:sdt>
      <w:r w:rsidR="009D2AAC" w:rsidRPr="009D2AAC">
        <w:rPr>
          <w:rFonts w:asciiTheme="majorBidi" w:hAnsiTheme="majorBidi" w:cstheme="majorBidi"/>
          <w:sz w:val="24"/>
          <w:szCs w:val="24"/>
        </w:rPr>
        <w:t>. This may be due to various factors, such as the high cost of the prosthesis, the little or no functionality of the device, or the lack of esthetics.</w:t>
      </w:r>
    </w:p>
    <w:p w14:paraId="7E99C02D" w14:textId="05A650DE" w:rsidR="009D2AAC" w:rsidRPr="009D2AAC" w:rsidRDefault="009D2AAC" w:rsidP="009D2AAC">
      <w:pPr>
        <w:ind w:firstLine="426"/>
        <w:jc w:val="both"/>
        <w:rPr>
          <w:rFonts w:asciiTheme="majorBidi" w:hAnsiTheme="majorBidi" w:cstheme="majorBidi"/>
          <w:sz w:val="24"/>
          <w:szCs w:val="24"/>
        </w:rPr>
      </w:pPr>
      <w:r w:rsidRPr="009D2AAC">
        <w:rPr>
          <w:rFonts w:asciiTheme="majorBidi" w:hAnsiTheme="majorBidi" w:cstheme="majorBidi"/>
          <w:sz w:val="24"/>
          <w:szCs w:val="24"/>
        </w:rPr>
        <w:t xml:space="preserve">The importance of the hand lies in the fact that this limb is extremely versatile, one can perform complex movements and grips that allow day-to-day activities </w:t>
      </w:r>
      <w:sdt>
        <w:sdtPr>
          <w:rPr>
            <w:rFonts w:asciiTheme="majorBidi" w:hAnsiTheme="majorBidi" w:cstheme="majorBidi"/>
            <w:color w:val="000000"/>
            <w:sz w:val="24"/>
            <w:szCs w:val="24"/>
          </w:rPr>
          <w:tag w:val="MENDELEY_CITATION_v3_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"/>
          <w:id w:val="-546832369"/>
          <w:placeholder>
            <w:docPart w:val="DefaultPlaceholder_-1854013440"/>
          </w:placeholder>
        </w:sdtPr>
        <w:sdtContent>
          <w:r w:rsidR="008F5D50" w:rsidRPr="008F5D50">
            <w:rPr>
              <w:rFonts w:asciiTheme="majorBidi" w:hAnsiTheme="majorBidi" w:cstheme="majorBidi"/>
              <w:color w:val="000000"/>
              <w:sz w:val="24"/>
              <w:szCs w:val="24"/>
            </w:rPr>
            <w:t>[5]</w:t>
          </w:r>
        </w:sdtContent>
      </w:sdt>
      <w:r w:rsidRPr="009D2AAC">
        <w:rPr>
          <w:rFonts w:asciiTheme="majorBidi" w:hAnsiTheme="majorBidi" w:cstheme="majorBidi"/>
          <w:sz w:val="24"/>
          <w:szCs w:val="24"/>
        </w:rPr>
        <w:t>. For this reason, when a person loses his or her upper limb, the physician recommends acquiring a prosthesis that allows him or her to recover the necessary functionality to perform his or her tasks more easily</w:t>
      </w:r>
      <w:r w:rsidR="00B3189A">
        <w:rPr>
          <w:rFonts w:asciiTheme="majorBidi" w:hAnsiTheme="majorBidi" w:cstheme="majorBidi"/>
          <w:sz w:val="24"/>
          <w:szCs w:val="24"/>
        </w:rPr>
        <w:t xml:space="preserve"> </w:t>
      </w:r>
      <w:sdt>
        <w:sdtPr>
          <w:rPr>
            <w:rFonts w:asciiTheme="majorBidi" w:hAnsiTheme="majorBidi" w:cstheme="majorBidi"/>
            <w:color w:val="000000"/>
            <w:sz w:val="24"/>
            <w:szCs w:val="24"/>
          </w:rPr>
          <w:tag w:val="MENDELEY_CITATION_v3_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"/>
          <w:id w:val="356089697"/>
          <w:placeholder>
            <w:docPart w:val="DefaultPlaceholder_-1854013440"/>
          </w:placeholder>
        </w:sdtPr>
        <w:sdtContent>
          <w:r w:rsidR="008F5D50" w:rsidRPr="008F5D50">
            <w:rPr>
              <w:rFonts w:asciiTheme="majorBidi" w:hAnsiTheme="majorBidi" w:cstheme="majorBidi"/>
              <w:color w:val="000000"/>
              <w:sz w:val="24"/>
              <w:szCs w:val="24"/>
            </w:rPr>
            <w:t>[6]</w:t>
          </w:r>
        </w:sdtContent>
      </w:sdt>
      <w:r w:rsidRPr="009D2AAC">
        <w:rPr>
          <w:rFonts w:asciiTheme="majorBidi" w:hAnsiTheme="majorBidi" w:cstheme="majorBidi"/>
          <w:sz w:val="24"/>
          <w:szCs w:val="24"/>
        </w:rPr>
        <w:t>.</w:t>
      </w:r>
    </w:p>
    <w:p w14:paraId="47CFC096" w14:textId="60DD2E18" w:rsidR="00CA7F64" w:rsidRDefault="00607639" w:rsidP="00CA7F64">
      <w:pPr>
        <w:ind w:firstLine="426"/>
        <w:jc w:val="both"/>
        <w:rPr>
          <w:rFonts w:asciiTheme="majorBidi" w:hAnsiTheme="majorBidi" w:cstheme="majorBidi"/>
          <w:sz w:val="24"/>
          <w:szCs w:val="24"/>
        </w:rPr>
      </w:pPr>
      <w:r>
        <w:rPr>
          <w:rFonts w:asciiTheme="majorBidi" w:hAnsiTheme="majorBidi" w:cstheme="majorBidi"/>
          <w:sz w:val="24"/>
          <w:szCs w:val="24"/>
        </w:rPr>
        <w:t>As an example, the</w:t>
      </w:r>
      <w:r w:rsidR="009D2AAC" w:rsidRPr="009D2AAC">
        <w:rPr>
          <w:rFonts w:asciiTheme="majorBidi" w:hAnsiTheme="majorBidi" w:cstheme="majorBidi"/>
          <w:sz w:val="24"/>
          <w:szCs w:val="24"/>
        </w:rPr>
        <w:t xml:space="preserve"> Peruvian market for prostheses for </w:t>
      </w:r>
      <w:proofErr w:type="spellStart"/>
      <w:r w:rsidR="009D2AAC" w:rsidRPr="009D2AAC">
        <w:rPr>
          <w:rFonts w:asciiTheme="majorBidi" w:hAnsiTheme="majorBidi" w:cstheme="majorBidi"/>
          <w:sz w:val="24"/>
          <w:szCs w:val="24"/>
        </w:rPr>
        <w:t>transradial</w:t>
      </w:r>
      <w:proofErr w:type="spellEnd"/>
      <w:r w:rsidR="009D2AAC" w:rsidRPr="009D2AAC">
        <w:rPr>
          <w:rFonts w:asciiTheme="majorBidi" w:hAnsiTheme="majorBidi" w:cstheme="majorBidi"/>
          <w:sz w:val="24"/>
          <w:szCs w:val="24"/>
        </w:rPr>
        <w:t xml:space="preserve"> amputees is strongly divided. On the one hand, the most accessible prostheses are offered by the National Institute of Rehabilitation (INR), these are aesthetic or mechanical, and have approximate costs that can be between S/. 3,885</w:t>
      </w:r>
      <w:r w:rsidR="00B3189A">
        <w:rPr>
          <w:rFonts w:asciiTheme="majorBidi" w:hAnsiTheme="majorBidi" w:cstheme="majorBidi"/>
          <w:sz w:val="24"/>
          <w:szCs w:val="24"/>
        </w:rPr>
        <w:t xml:space="preserve"> </w:t>
      </w:r>
      <w:sdt>
        <w:sdtPr>
          <w:rPr>
            <w:rFonts w:asciiTheme="majorBidi" w:hAnsiTheme="majorBidi" w:cstheme="majorBidi"/>
            <w:color w:val="000000"/>
            <w:sz w:val="24"/>
            <w:szCs w:val="24"/>
          </w:rPr>
          <w:tag w:val="MENDELEY_CITATION_v3_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"/>
          <w:id w:val="-1980289071"/>
          <w:placeholder>
            <w:docPart w:val="DefaultPlaceholder_-1854013440"/>
          </w:placeholder>
        </w:sdtPr>
        <w:sdtContent>
          <w:r w:rsidR="008F5D50" w:rsidRPr="008F5D50">
            <w:rPr>
              <w:rFonts w:asciiTheme="majorBidi" w:hAnsiTheme="majorBidi" w:cstheme="majorBidi"/>
              <w:color w:val="000000"/>
              <w:sz w:val="24"/>
              <w:szCs w:val="24"/>
            </w:rPr>
            <w:t>[7]</w:t>
          </w:r>
        </w:sdtContent>
      </w:sdt>
      <w:r w:rsidR="009D2AAC" w:rsidRPr="009D2AAC">
        <w:rPr>
          <w:rFonts w:asciiTheme="majorBidi" w:hAnsiTheme="majorBidi" w:cstheme="majorBidi"/>
          <w:sz w:val="24"/>
          <w:szCs w:val="24"/>
        </w:rPr>
        <w:t xml:space="preserve"> and S/. 5,634</w:t>
      </w:r>
      <w:r w:rsidR="00B3189A">
        <w:rPr>
          <w:rFonts w:asciiTheme="majorBidi" w:hAnsiTheme="majorBidi" w:cstheme="majorBidi"/>
          <w:sz w:val="24"/>
          <w:szCs w:val="24"/>
        </w:rPr>
        <w:t xml:space="preserve"> </w:t>
      </w:r>
      <w:sdt>
        <w:sdtPr>
          <w:rPr>
            <w:rFonts w:asciiTheme="majorBidi" w:hAnsiTheme="majorBidi" w:cstheme="majorBidi"/>
            <w:color w:val="000000"/>
            <w:sz w:val="24"/>
            <w:szCs w:val="24"/>
          </w:rPr>
          <w:tag w:val="MENDELEY_CITATION_v3_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"/>
          <w:id w:val="2109848931"/>
          <w:placeholder>
            <w:docPart w:val="DefaultPlaceholder_-1854013440"/>
          </w:placeholder>
        </w:sdtPr>
        <w:sdtContent>
          <w:r w:rsidR="008F5D50" w:rsidRPr="008F5D50">
            <w:rPr>
              <w:rFonts w:asciiTheme="majorBidi" w:hAnsiTheme="majorBidi" w:cstheme="majorBidi"/>
              <w:color w:val="000000"/>
              <w:sz w:val="24"/>
              <w:szCs w:val="24"/>
            </w:rPr>
            <w:t>[8]</w:t>
          </w:r>
        </w:sdtContent>
      </w:sdt>
      <w:r w:rsidR="009D2AAC" w:rsidRPr="009D2AAC">
        <w:rPr>
          <w:rFonts w:asciiTheme="majorBidi" w:hAnsiTheme="majorBidi" w:cstheme="majorBidi"/>
          <w:sz w:val="24"/>
          <w:szCs w:val="24"/>
        </w:rPr>
        <w:t xml:space="preserve">, and are manufactured by the INR itself. On the other hand, in recent decades, prostheses that use </w:t>
      </w:r>
      <w:commentRangeStart w:id="1"/>
      <w:r w:rsidR="009D2AAC" w:rsidRPr="009D2AAC">
        <w:rPr>
          <w:rFonts w:asciiTheme="majorBidi" w:hAnsiTheme="majorBidi" w:cstheme="majorBidi"/>
          <w:sz w:val="24"/>
          <w:szCs w:val="24"/>
        </w:rPr>
        <w:t xml:space="preserve">myoelectric signals to </w:t>
      </w:r>
      <w:commentRangeEnd w:id="1"/>
      <w:r w:rsidR="00FE088C">
        <w:rPr>
          <w:rStyle w:val="CommentReference"/>
        </w:rPr>
        <w:commentReference w:id="1"/>
      </w:r>
      <w:r w:rsidR="009D2AAC" w:rsidRPr="009D2AAC">
        <w:rPr>
          <w:rFonts w:asciiTheme="majorBidi" w:hAnsiTheme="majorBidi" w:cstheme="majorBidi"/>
          <w:sz w:val="24"/>
          <w:szCs w:val="24"/>
        </w:rPr>
        <w:t xml:space="preserve">improve their function have been developed and marketed </w:t>
      </w:r>
      <w:sdt>
        <w:sdtPr>
          <w:rPr>
            <w:rFonts w:asciiTheme="majorBidi" w:hAnsiTheme="majorBidi" w:cstheme="majorBidi"/>
            <w:color w:val="000000"/>
            <w:sz w:val="24"/>
            <w:szCs w:val="24"/>
          </w:rPr>
          <w:tag w:val="MENDELEY_CITATION_v3_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"/>
          <w:id w:val="-841698985"/>
          <w:placeholder>
            <w:docPart w:val="DefaultPlaceholder_-1854013440"/>
          </w:placeholder>
        </w:sdtPr>
        <w:sdtContent>
          <w:r w:rsidR="008F5D50" w:rsidRPr="008F5D50">
            <w:rPr>
              <w:rFonts w:asciiTheme="majorBidi" w:hAnsiTheme="majorBidi" w:cstheme="majorBidi"/>
              <w:color w:val="000000"/>
              <w:sz w:val="24"/>
              <w:szCs w:val="24"/>
            </w:rPr>
            <w:t>[6]</w:t>
          </w:r>
        </w:sdtContent>
      </w:sdt>
      <w:r w:rsidR="009D2AAC" w:rsidRPr="009D2AAC">
        <w:rPr>
          <w:rFonts w:asciiTheme="majorBidi" w:hAnsiTheme="majorBidi" w:cstheme="majorBidi"/>
          <w:sz w:val="24"/>
          <w:szCs w:val="24"/>
        </w:rPr>
        <w:t xml:space="preserve">. However, the biggest problem with these prostheses is their high cost in the current market, since they have an approximate price that starts at $ 6,600 USD </w:t>
      </w:r>
      <w:r w:rsidR="009D2AAC" w:rsidRPr="009D2AAC">
        <w:rPr>
          <w:rFonts w:asciiTheme="majorBidi" w:hAnsiTheme="majorBidi" w:cstheme="majorBidi"/>
          <w:sz w:val="24"/>
          <w:szCs w:val="24"/>
        </w:rPr>
        <w:lastRenderedPageBreak/>
        <w:t xml:space="preserve">for prostheses such as the Hero Arm from Open </w:t>
      </w:r>
      <w:r w:rsidR="0044399E" w:rsidRPr="009D2AAC">
        <w:rPr>
          <w:rFonts w:asciiTheme="majorBidi" w:hAnsiTheme="majorBidi" w:cstheme="majorBidi"/>
          <w:sz w:val="24"/>
          <w:szCs w:val="24"/>
        </w:rPr>
        <w:t>Bionics and</w:t>
      </w:r>
      <w:r w:rsidR="009D2AAC" w:rsidRPr="009D2AAC">
        <w:rPr>
          <w:rFonts w:asciiTheme="majorBidi" w:hAnsiTheme="majorBidi" w:cstheme="majorBidi"/>
          <w:sz w:val="24"/>
          <w:szCs w:val="24"/>
        </w:rPr>
        <w:t xml:space="preserve"> can reach up to $ 60,000 USD such as the Michelangelo Hand from </w:t>
      </w:r>
      <w:proofErr w:type="spellStart"/>
      <w:r w:rsidR="009D2AAC" w:rsidRPr="009D2AAC">
        <w:rPr>
          <w:rFonts w:asciiTheme="majorBidi" w:hAnsiTheme="majorBidi" w:cstheme="majorBidi"/>
          <w:sz w:val="24"/>
          <w:szCs w:val="24"/>
        </w:rPr>
        <w:t>Ottobock</w:t>
      </w:r>
      <w:proofErr w:type="spellEnd"/>
      <w:r w:rsidR="009D2AAC" w:rsidRPr="009D2AAC">
        <w:rPr>
          <w:rFonts w:asciiTheme="majorBidi" w:hAnsiTheme="majorBidi" w:cstheme="majorBidi"/>
          <w:sz w:val="24"/>
          <w:szCs w:val="24"/>
        </w:rPr>
        <w:t xml:space="preserve"> </w:t>
      </w:r>
      <w:sdt>
        <w:sdtPr>
          <w:rPr>
            <w:rFonts w:asciiTheme="majorBidi" w:hAnsiTheme="majorBidi" w:cstheme="majorBidi"/>
            <w:color w:val="000000"/>
            <w:sz w:val="24"/>
            <w:szCs w:val="24"/>
          </w:rPr>
          <w:tag w:val="MENDELEY_CITATION_v3_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"/>
          <w:id w:val="-912849849"/>
          <w:placeholder>
            <w:docPart w:val="DefaultPlaceholder_-1854013440"/>
          </w:placeholder>
        </w:sdtPr>
        <w:sdtContent>
          <w:r w:rsidR="008F5D50" w:rsidRPr="008F5D50">
            <w:rPr>
              <w:rFonts w:asciiTheme="majorBidi" w:hAnsiTheme="majorBidi" w:cstheme="majorBidi"/>
              <w:color w:val="000000"/>
              <w:sz w:val="24"/>
              <w:szCs w:val="24"/>
            </w:rPr>
            <w:t>[9]</w:t>
          </w:r>
        </w:sdtContent>
      </w:sdt>
      <w:r w:rsidR="009D2AAC" w:rsidRPr="009D2AAC">
        <w:rPr>
          <w:rFonts w:asciiTheme="majorBidi" w:hAnsiTheme="majorBidi" w:cstheme="majorBidi"/>
          <w:sz w:val="24"/>
          <w:szCs w:val="24"/>
        </w:rPr>
        <w:t xml:space="preserve">. </w:t>
      </w:r>
    </w:p>
    <w:p w14:paraId="203E4987" w14:textId="3A2D41A8" w:rsidR="00FE088C" w:rsidRPr="00FE088C" w:rsidRDefault="00FE088C" w:rsidP="00FE088C">
      <w:pPr>
        <w:ind w:firstLine="426"/>
        <w:jc w:val="both"/>
        <w:rPr>
          <w:rFonts w:asciiTheme="majorBidi" w:hAnsiTheme="majorBidi" w:cstheme="majorBidi"/>
          <w:color w:val="FF0000"/>
          <w:sz w:val="24"/>
          <w:szCs w:val="24"/>
        </w:rPr>
      </w:pPr>
      <w:commentRangeStart w:id="2"/>
      <w:r>
        <w:rPr>
          <w:rFonts w:asciiTheme="majorBidi" w:hAnsiTheme="majorBidi" w:cstheme="majorBidi"/>
          <w:color w:val="FF0000"/>
          <w:sz w:val="24"/>
          <w:szCs w:val="24"/>
        </w:rPr>
        <w:t xml:space="preserve">Leonardo, you need to write a paragraph for importance of having deep sensing function in the designed prosthetic hand. </w:t>
      </w:r>
      <w:proofErr w:type="gramStart"/>
      <w:r>
        <w:rPr>
          <w:rFonts w:asciiTheme="majorBidi" w:hAnsiTheme="majorBidi" w:cstheme="majorBidi"/>
          <w:color w:val="FF0000"/>
          <w:sz w:val="24"/>
          <w:szCs w:val="24"/>
        </w:rPr>
        <w:t>And,</w:t>
      </w:r>
      <w:proofErr w:type="gramEnd"/>
      <w:r>
        <w:rPr>
          <w:rFonts w:asciiTheme="majorBidi" w:hAnsiTheme="majorBidi" w:cstheme="majorBidi"/>
          <w:color w:val="FF0000"/>
          <w:sz w:val="24"/>
          <w:szCs w:val="24"/>
        </w:rPr>
        <w:t xml:space="preserve"> review the paper that I have passed you which had deep sensing with vibrators</w:t>
      </w:r>
      <w:commentRangeEnd w:id="2"/>
      <w:r w:rsidR="00E07C8C">
        <w:rPr>
          <w:rStyle w:val="CommentReference"/>
        </w:rPr>
        <w:commentReference w:id="2"/>
      </w:r>
      <w:r>
        <w:rPr>
          <w:rFonts w:asciiTheme="majorBidi" w:hAnsiTheme="majorBidi" w:cstheme="majorBidi"/>
          <w:color w:val="FF0000"/>
          <w:sz w:val="24"/>
          <w:szCs w:val="24"/>
        </w:rPr>
        <w:t>.</w:t>
      </w:r>
    </w:p>
    <w:p w14:paraId="091957A0" w14:textId="7C11A620" w:rsidR="009D2AAC" w:rsidRDefault="009D2AAC" w:rsidP="00A6785C">
      <w:pPr>
        <w:ind w:firstLine="426"/>
        <w:jc w:val="both"/>
        <w:rPr>
          <w:rFonts w:asciiTheme="majorBidi" w:hAnsiTheme="majorBidi" w:cstheme="majorBidi"/>
          <w:sz w:val="24"/>
          <w:szCs w:val="24"/>
        </w:rPr>
      </w:pPr>
      <w:r w:rsidRPr="009D2AAC">
        <w:rPr>
          <w:rFonts w:asciiTheme="majorBidi" w:hAnsiTheme="majorBidi" w:cstheme="majorBidi"/>
          <w:sz w:val="24"/>
          <w:szCs w:val="24"/>
        </w:rPr>
        <w:t xml:space="preserve">In that sense, the need persists to provide a more affordable alternative for upper limb amputees, without compromising the efficacy and utility of the prosthesis. Therefore, the </w:t>
      </w:r>
      <w:r w:rsidR="005A76FE" w:rsidRPr="009D2AAC">
        <w:rPr>
          <w:rFonts w:asciiTheme="majorBidi" w:hAnsiTheme="majorBidi" w:cstheme="majorBidi"/>
          <w:sz w:val="24"/>
          <w:szCs w:val="24"/>
        </w:rPr>
        <w:t>focus</w:t>
      </w:r>
      <w:r w:rsidR="00AD4234">
        <w:rPr>
          <w:rFonts w:asciiTheme="majorBidi" w:hAnsiTheme="majorBidi" w:cstheme="majorBidi"/>
          <w:sz w:val="24"/>
          <w:szCs w:val="24"/>
        </w:rPr>
        <w:t xml:space="preserve"> of the project is to develop</w:t>
      </w:r>
      <w:r w:rsidRPr="009D2AAC">
        <w:rPr>
          <w:rFonts w:asciiTheme="majorBidi" w:hAnsiTheme="majorBidi" w:cstheme="majorBidi"/>
          <w:sz w:val="24"/>
          <w:szCs w:val="24"/>
        </w:rPr>
        <w:t xml:space="preserve"> </w:t>
      </w:r>
      <w:r w:rsidR="00AD4234">
        <w:rPr>
          <w:rFonts w:asciiTheme="majorBidi" w:hAnsiTheme="majorBidi" w:cstheme="majorBidi"/>
          <w:sz w:val="24"/>
          <w:szCs w:val="24"/>
        </w:rPr>
        <w:t>a</w:t>
      </w:r>
      <w:r w:rsidRPr="009D2AAC">
        <w:rPr>
          <w:rFonts w:asciiTheme="majorBidi" w:hAnsiTheme="majorBidi" w:cstheme="majorBidi"/>
          <w:sz w:val="24"/>
          <w:szCs w:val="24"/>
        </w:rPr>
        <w:t xml:space="preserve"> low-cost </w:t>
      </w:r>
      <w:r w:rsidR="00AD4234">
        <w:rPr>
          <w:rFonts w:asciiTheme="majorBidi" w:hAnsiTheme="majorBidi" w:cstheme="majorBidi"/>
          <w:sz w:val="24"/>
          <w:szCs w:val="24"/>
        </w:rPr>
        <w:t>myoelectric</w:t>
      </w:r>
      <w:r w:rsidRPr="009D2AAC">
        <w:rPr>
          <w:rFonts w:asciiTheme="majorBidi" w:hAnsiTheme="majorBidi" w:cstheme="majorBidi"/>
          <w:sz w:val="24"/>
          <w:szCs w:val="24"/>
        </w:rPr>
        <w:t xml:space="preserve"> </w:t>
      </w:r>
      <w:proofErr w:type="spellStart"/>
      <w:r w:rsidR="00AD4234">
        <w:rPr>
          <w:rFonts w:asciiTheme="majorBidi" w:hAnsiTheme="majorBidi" w:cstheme="majorBidi"/>
          <w:sz w:val="24"/>
          <w:szCs w:val="24"/>
        </w:rPr>
        <w:t>transradial</w:t>
      </w:r>
      <w:proofErr w:type="spellEnd"/>
      <w:r w:rsidR="00AD4234">
        <w:rPr>
          <w:rFonts w:asciiTheme="majorBidi" w:hAnsiTheme="majorBidi" w:cstheme="majorBidi"/>
          <w:sz w:val="24"/>
          <w:szCs w:val="24"/>
        </w:rPr>
        <w:t xml:space="preserve"> prosthesis with different grasp types. </w:t>
      </w:r>
      <w:r w:rsidR="005A76FE">
        <w:rPr>
          <w:rFonts w:asciiTheme="majorBidi" w:hAnsiTheme="majorBidi" w:cstheme="majorBidi"/>
          <w:sz w:val="24"/>
          <w:szCs w:val="24"/>
        </w:rPr>
        <w:t>To achieve this goal, it is necessary to have a classification algorithm that processes the myoelectric signals</w:t>
      </w:r>
      <w:r w:rsidR="00CA7F64">
        <w:rPr>
          <w:rFonts w:asciiTheme="majorBidi" w:hAnsiTheme="majorBidi" w:cstheme="majorBidi"/>
          <w:sz w:val="24"/>
          <w:szCs w:val="24"/>
        </w:rPr>
        <w:t xml:space="preserve">. </w:t>
      </w:r>
      <w:r w:rsidR="00A6785C">
        <w:rPr>
          <w:rFonts w:asciiTheme="majorBidi" w:hAnsiTheme="majorBidi" w:cstheme="majorBidi"/>
          <w:sz w:val="24"/>
          <w:szCs w:val="24"/>
        </w:rPr>
        <w:t xml:space="preserve">This study aims to obtain EMG data from a low-cost, </w:t>
      </w:r>
      <w:proofErr w:type="spellStart"/>
      <w:r w:rsidR="00A6785C">
        <w:rPr>
          <w:rFonts w:asciiTheme="majorBidi" w:hAnsiTheme="majorBidi" w:cstheme="majorBidi"/>
          <w:sz w:val="24"/>
          <w:szCs w:val="24"/>
        </w:rPr>
        <w:t>MYOstack</w:t>
      </w:r>
      <w:proofErr w:type="spellEnd"/>
      <w:r w:rsidR="00A6785C">
        <w:rPr>
          <w:rFonts w:asciiTheme="majorBidi" w:hAnsiTheme="majorBidi" w:cstheme="majorBidi"/>
          <w:sz w:val="24"/>
          <w:szCs w:val="24"/>
        </w:rPr>
        <w:t xml:space="preserve"> from ELEMYO, and expensive, </w:t>
      </w:r>
      <w:proofErr w:type="spellStart"/>
      <w:r w:rsidR="00A6785C">
        <w:rPr>
          <w:rFonts w:asciiTheme="majorBidi" w:hAnsiTheme="majorBidi" w:cstheme="majorBidi"/>
          <w:sz w:val="24"/>
          <w:szCs w:val="24"/>
        </w:rPr>
        <w:t>Trigno</w:t>
      </w:r>
      <w:proofErr w:type="spellEnd"/>
      <w:r w:rsidR="00A6785C">
        <w:rPr>
          <w:rFonts w:asciiTheme="majorBidi" w:hAnsiTheme="majorBidi" w:cstheme="majorBidi"/>
          <w:sz w:val="24"/>
          <w:szCs w:val="24"/>
        </w:rPr>
        <w:t xml:space="preserve"> from DELSYS, EMG sensor located in the forearm of healthy people. It is </w:t>
      </w:r>
      <w:r w:rsidR="00B0631D" w:rsidRPr="00B0631D">
        <w:rPr>
          <w:rFonts w:asciiTheme="majorBidi" w:hAnsiTheme="majorBidi" w:cstheme="majorBidi"/>
          <w:sz w:val="24"/>
          <w:szCs w:val="24"/>
        </w:rPr>
        <w:t xml:space="preserve">hypothesized that with the EMG data obtained from </w:t>
      </w:r>
      <w:proofErr w:type="spellStart"/>
      <w:r w:rsidR="004D453B">
        <w:rPr>
          <w:rFonts w:asciiTheme="majorBidi" w:hAnsiTheme="majorBidi" w:cstheme="majorBidi"/>
          <w:sz w:val="24"/>
          <w:szCs w:val="24"/>
        </w:rPr>
        <w:t>MYOstack</w:t>
      </w:r>
      <w:proofErr w:type="spellEnd"/>
      <w:r w:rsidR="004D453B">
        <w:rPr>
          <w:rFonts w:asciiTheme="majorBidi" w:hAnsiTheme="majorBidi" w:cstheme="majorBidi"/>
          <w:sz w:val="24"/>
          <w:szCs w:val="24"/>
        </w:rPr>
        <w:t xml:space="preserve"> a good performance in the classification algorithm will be achieved, </w:t>
      </w:r>
      <w:r w:rsidR="00AE6F64">
        <w:rPr>
          <w:rFonts w:asciiTheme="majorBidi" w:hAnsiTheme="majorBidi" w:cstheme="majorBidi"/>
          <w:sz w:val="24"/>
          <w:szCs w:val="24"/>
        </w:rPr>
        <w:t>like</w:t>
      </w:r>
      <w:r w:rsidR="004D453B">
        <w:rPr>
          <w:rFonts w:asciiTheme="majorBidi" w:hAnsiTheme="majorBidi" w:cstheme="majorBidi"/>
          <w:sz w:val="24"/>
          <w:szCs w:val="24"/>
        </w:rPr>
        <w:t xml:space="preserve"> </w:t>
      </w:r>
      <w:r w:rsidR="00AE6F64">
        <w:rPr>
          <w:rFonts w:asciiTheme="majorBidi" w:hAnsiTheme="majorBidi" w:cstheme="majorBidi"/>
          <w:sz w:val="24"/>
          <w:szCs w:val="24"/>
        </w:rPr>
        <w:t xml:space="preserve">the one from </w:t>
      </w:r>
      <w:proofErr w:type="spellStart"/>
      <w:r w:rsidR="00AE6F64">
        <w:rPr>
          <w:rFonts w:asciiTheme="majorBidi" w:hAnsiTheme="majorBidi" w:cstheme="majorBidi"/>
          <w:sz w:val="24"/>
          <w:szCs w:val="24"/>
        </w:rPr>
        <w:t>Trigno</w:t>
      </w:r>
      <w:proofErr w:type="spellEnd"/>
      <w:r w:rsidR="00B0631D" w:rsidRPr="00B0631D">
        <w:rPr>
          <w:rFonts w:asciiTheme="majorBidi" w:hAnsiTheme="majorBidi" w:cstheme="majorBidi"/>
          <w:sz w:val="24"/>
          <w:szCs w:val="24"/>
        </w:rPr>
        <w:t>.</w:t>
      </w:r>
    </w:p>
    <w:p w14:paraId="794B7D90" w14:textId="77777777" w:rsidR="009D2AAC" w:rsidRPr="00F97921" w:rsidRDefault="009D2AAC" w:rsidP="006300BF">
      <w:pPr>
        <w:spacing w:after="0"/>
        <w:rPr>
          <w:rFonts w:asciiTheme="majorBidi" w:hAnsiTheme="majorBidi" w:cstheme="majorBidi"/>
          <w:b/>
          <w:bCs/>
          <w:sz w:val="24"/>
          <w:szCs w:val="24"/>
        </w:rPr>
      </w:pPr>
      <w:r w:rsidRPr="00F97921">
        <w:rPr>
          <w:rFonts w:asciiTheme="majorBidi" w:hAnsiTheme="majorBidi" w:cstheme="majorBidi"/>
          <w:b/>
          <w:bCs/>
          <w:sz w:val="24"/>
          <w:szCs w:val="24"/>
        </w:rPr>
        <w:t>2</w:t>
      </w:r>
      <w:commentRangeStart w:id="3"/>
      <w:r w:rsidRPr="00F97921">
        <w:rPr>
          <w:rFonts w:asciiTheme="majorBidi" w:hAnsiTheme="majorBidi" w:cstheme="majorBidi"/>
          <w:b/>
          <w:bCs/>
          <w:sz w:val="24"/>
          <w:szCs w:val="24"/>
        </w:rPr>
        <w:t>. Objectives</w:t>
      </w:r>
      <w:commentRangeEnd w:id="3"/>
      <w:r w:rsidR="00FE088C">
        <w:rPr>
          <w:rStyle w:val="CommentReference"/>
        </w:rPr>
        <w:commentReference w:id="3"/>
      </w:r>
    </w:p>
    <w:p w14:paraId="492A1ED3" w14:textId="2B809F64" w:rsidR="00AD442A" w:rsidRDefault="009D2AAC" w:rsidP="0039305F">
      <w:pPr>
        <w:ind w:firstLine="426"/>
        <w:jc w:val="both"/>
        <w:rPr>
          <w:ins w:id="4" w:author="rezvan nasiri" w:date="2022-02-07T13:25:00Z"/>
          <w:rFonts w:asciiTheme="majorBidi" w:hAnsiTheme="majorBidi" w:cstheme="majorBidi"/>
          <w:sz w:val="24"/>
          <w:szCs w:val="24"/>
        </w:rPr>
      </w:pPr>
      <w:del w:id="5" w:author="rezvan nasiri" w:date="2022-02-07T13:23:00Z">
        <w:r w:rsidRPr="00F97921" w:rsidDel="003837F7">
          <w:rPr>
            <w:rFonts w:asciiTheme="majorBidi" w:hAnsiTheme="majorBidi" w:cstheme="majorBidi"/>
            <w:sz w:val="24"/>
            <w:szCs w:val="24"/>
          </w:rPr>
          <w:delText>The main purpose of this study is to investigate</w:delText>
        </w:r>
        <w:r w:rsidR="00AD442A" w:rsidDel="003837F7">
          <w:rPr>
            <w:rFonts w:asciiTheme="majorBidi" w:hAnsiTheme="majorBidi" w:cstheme="majorBidi"/>
            <w:sz w:val="24"/>
            <w:szCs w:val="24"/>
          </w:rPr>
          <w:delText xml:space="preserve"> the EMG signals </w:delText>
        </w:r>
        <w:r w:rsidR="009C6CBC" w:rsidDel="003837F7">
          <w:rPr>
            <w:rFonts w:asciiTheme="majorBidi" w:hAnsiTheme="majorBidi" w:cstheme="majorBidi"/>
            <w:sz w:val="24"/>
            <w:szCs w:val="24"/>
          </w:rPr>
          <w:delText xml:space="preserve">of </w:delText>
        </w:r>
      </w:del>
      <w:del w:id="6" w:author="rezvan nasiri" w:date="2022-02-07T13:22:00Z">
        <w:r w:rsidR="00292001" w:rsidDel="00C76D1A">
          <w:rPr>
            <w:rFonts w:asciiTheme="majorBidi" w:hAnsiTheme="majorBidi" w:cstheme="majorBidi"/>
            <w:sz w:val="24"/>
            <w:szCs w:val="24"/>
          </w:rPr>
          <w:delText xml:space="preserve">four </w:delText>
        </w:r>
      </w:del>
      <w:del w:id="7" w:author="rezvan nasiri" w:date="2022-02-07T13:23:00Z">
        <w:r w:rsidR="009C6CBC" w:rsidDel="003837F7">
          <w:rPr>
            <w:rFonts w:asciiTheme="majorBidi" w:hAnsiTheme="majorBidi" w:cstheme="majorBidi"/>
            <w:sz w:val="24"/>
            <w:szCs w:val="24"/>
          </w:rPr>
          <w:delText xml:space="preserve">different grasp types obtained from </w:delText>
        </w:r>
      </w:del>
      <w:del w:id="8" w:author="rezvan nasiri" w:date="2022-02-07T13:22:00Z">
        <w:r w:rsidR="009C6CBC" w:rsidDel="00C76D1A">
          <w:rPr>
            <w:rFonts w:asciiTheme="majorBidi" w:hAnsiTheme="majorBidi" w:cstheme="majorBidi"/>
            <w:sz w:val="24"/>
            <w:szCs w:val="24"/>
          </w:rPr>
          <w:delText>two different four</w:delText>
        </w:r>
      </w:del>
      <w:del w:id="9" w:author="rezvan nasiri" w:date="2022-02-07T13:24:00Z">
        <w:r w:rsidR="009C6CBC" w:rsidDel="003837F7">
          <w:rPr>
            <w:rFonts w:asciiTheme="majorBidi" w:hAnsiTheme="majorBidi" w:cstheme="majorBidi"/>
            <w:sz w:val="24"/>
            <w:szCs w:val="24"/>
          </w:rPr>
          <w:delText xml:space="preserve"> </w:delText>
        </w:r>
      </w:del>
      <w:del w:id="10" w:author="rezvan nasiri" w:date="2022-02-07T13:23:00Z">
        <w:r w:rsidR="009C6CBC" w:rsidDel="00C76D1A">
          <w:rPr>
            <w:rFonts w:asciiTheme="majorBidi" w:hAnsiTheme="majorBidi" w:cstheme="majorBidi"/>
            <w:sz w:val="24"/>
            <w:szCs w:val="24"/>
          </w:rPr>
          <w:delText xml:space="preserve">channel </w:delText>
        </w:r>
      </w:del>
      <w:del w:id="11" w:author="rezvan nasiri" w:date="2022-02-07T13:24:00Z">
        <w:r w:rsidR="009C6CBC" w:rsidDel="003837F7">
          <w:rPr>
            <w:rFonts w:asciiTheme="majorBidi" w:hAnsiTheme="majorBidi" w:cstheme="majorBidi"/>
            <w:sz w:val="24"/>
            <w:szCs w:val="24"/>
          </w:rPr>
          <w:delText>EMG sensor</w:delText>
        </w:r>
      </w:del>
      <w:commentRangeStart w:id="12"/>
      <w:del w:id="13" w:author="rezvan nasiri" w:date="2022-02-07T13:23:00Z">
        <w:r w:rsidR="009C6CBC" w:rsidDel="00C76D1A">
          <w:rPr>
            <w:rFonts w:asciiTheme="majorBidi" w:hAnsiTheme="majorBidi" w:cstheme="majorBidi"/>
            <w:sz w:val="24"/>
            <w:szCs w:val="24"/>
          </w:rPr>
          <w:delText xml:space="preserve"> brands</w:delText>
        </w:r>
        <w:r w:rsidR="00E15FEF" w:rsidDel="00C76D1A">
          <w:rPr>
            <w:rFonts w:asciiTheme="majorBidi" w:hAnsiTheme="majorBidi" w:cstheme="majorBidi"/>
            <w:sz w:val="24"/>
            <w:szCs w:val="24"/>
          </w:rPr>
          <w:delText xml:space="preserve">: </w:delText>
        </w:r>
        <w:r w:rsidR="009C6CBC" w:rsidDel="00C76D1A">
          <w:rPr>
            <w:rFonts w:asciiTheme="majorBidi" w:hAnsiTheme="majorBidi" w:cstheme="majorBidi"/>
            <w:sz w:val="24"/>
            <w:szCs w:val="24"/>
          </w:rPr>
          <w:delText>Trigno and MYOstack in the forearm of healthy individuals.</w:delText>
        </w:r>
      </w:del>
      <w:commentRangeEnd w:id="12"/>
      <w:r w:rsidR="00C76D1A">
        <w:rPr>
          <w:rStyle w:val="CommentReference"/>
        </w:rPr>
        <w:commentReference w:id="12"/>
      </w:r>
      <w:ins w:id="14" w:author="rezvan nasiri" w:date="2022-02-07T13:23:00Z">
        <w:r w:rsidR="003837F7">
          <w:rPr>
            <w:rFonts w:asciiTheme="majorBidi" w:hAnsiTheme="majorBidi" w:cstheme="majorBidi"/>
            <w:sz w:val="24"/>
            <w:szCs w:val="24"/>
          </w:rPr>
          <w:br/>
        </w:r>
      </w:ins>
      <w:ins w:id="15" w:author="rezvan nasiri" w:date="2022-02-07T13:24:00Z">
        <w:r w:rsidR="003837F7">
          <w:rPr>
            <w:rFonts w:asciiTheme="majorBidi" w:hAnsiTheme="majorBidi" w:cstheme="majorBidi"/>
            <w:sz w:val="24"/>
            <w:szCs w:val="24"/>
          </w:rPr>
          <w:t xml:space="preserve">The main </w:t>
        </w:r>
        <w:proofErr w:type="gramStart"/>
        <w:r w:rsidR="003837F7">
          <w:rPr>
            <w:rFonts w:asciiTheme="majorBidi" w:hAnsiTheme="majorBidi" w:cstheme="majorBidi"/>
            <w:sz w:val="24"/>
            <w:szCs w:val="24"/>
          </w:rPr>
          <w:t>objectives</w:t>
        </w:r>
        <w:proofErr w:type="gramEnd"/>
        <w:r w:rsidR="003837F7">
          <w:rPr>
            <w:rFonts w:asciiTheme="majorBidi" w:hAnsiTheme="majorBidi" w:cstheme="majorBidi"/>
            <w:sz w:val="24"/>
            <w:szCs w:val="24"/>
          </w:rPr>
          <w:t xml:space="preserve"> of this study is to provide different numerical and analytical models that ca</w:t>
        </w:r>
      </w:ins>
      <w:ins w:id="16" w:author="rezvan nasiri" w:date="2022-02-07T13:25:00Z">
        <w:r w:rsidR="003837F7">
          <w:rPr>
            <w:rFonts w:asciiTheme="majorBidi" w:hAnsiTheme="majorBidi" w:cstheme="majorBidi"/>
            <w:sz w:val="24"/>
            <w:szCs w:val="24"/>
          </w:rPr>
          <w:t>n:</w:t>
        </w:r>
      </w:ins>
    </w:p>
    <w:p w14:paraId="006F89D0" w14:textId="64272A21" w:rsidR="003837F7" w:rsidRPr="003837F7" w:rsidRDefault="003837F7">
      <w:pPr>
        <w:pStyle w:val="ListParagraph"/>
        <w:numPr>
          <w:ilvl w:val="0"/>
          <w:numId w:val="11"/>
        </w:numPr>
        <w:jc w:val="both"/>
        <w:rPr>
          <w:ins w:id="17" w:author="rezvan nasiri" w:date="2022-02-07T13:25:00Z"/>
          <w:rFonts w:asciiTheme="majorBidi" w:hAnsiTheme="majorBidi" w:cstheme="majorBidi"/>
          <w:sz w:val="24"/>
          <w:szCs w:val="24"/>
          <w:rPrChange w:id="18" w:author="rezvan nasiri" w:date="2022-02-07T13:25:00Z">
            <w:rPr>
              <w:ins w:id="19" w:author="rezvan nasiri" w:date="2022-02-07T13:25:00Z"/>
            </w:rPr>
          </w:rPrChange>
        </w:rPr>
        <w:pPrChange w:id="20" w:author="rezvan nasiri" w:date="2022-02-07T13:25:00Z">
          <w:pPr>
            <w:ind w:firstLine="426"/>
            <w:jc w:val="both"/>
          </w:pPr>
        </w:pPrChange>
      </w:pPr>
      <w:ins w:id="21" w:author="rezvan nasiri" w:date="2022-02-07T13:25:00Z">
        <w:r w:rsidRPr="003837F7">
          <w:rPr>
            <w:rFonts w:asciiTheme="majorBidi" w:hAnsiTheme="majorBidi" w:cstheme="majorBidi"/>
            <w:sz w:val="24"/>
            <w:szCs w:val="24"/>
            <w:rPrChange w:id="22" w:author="rezvan nasiri" w:date="2022-02-07T13:25:00Z">
              <w:rPr/>
            </w:rPrChange>
          </w:rPr>
          <w:t>Map EMG signals to different grasp configurations</w:t>
        </w:r>
      </w:ins>
      <w:ins w:id="23" w:author="rezvan nasiri" w:date="2022-02-07T13:26:00Z">
        <w:r>
          <w:rPr>
            <w:rFonts w:asciiTheme="majorBidi" w:hAnsiTheme="majorBidi" w:cstheme="majorBidi"/>
            <w:sz w:val="24"/>
            <w:szCs w:val="24"/>
          </w:rPr>
          <w:t>; classification problem</w:t>
        </w:r>
      </w:ins>
      <w:ins w:id="24" w:author="rezvan nasiri" w:date="2022-02-07T13:25:00Z">
        <w:r w:rsidRPr="003837F7">
          <w:rPr>
            <w:rFonts w:asciiTheme="majorBidi" w:hAnsiTheme="majorBidi" w:cstheme="majorBidi"/>
            <w:sz w:val="24"/>
            <w:szCs w:val="24"/>
            <w:rPrChange w:id="25" w:author="rezvan nasiri" w:date="2022-02-07T13:25:00Z">
              <w:rPr/>
            </w:rPrChange>
          </w:rPr>
          <w:t>.</w:t>
        </w:r>
      </w:ins>
    </w:p>
    <w:p w14:paraId="01737144" w14:textId="36359E65" w:rsidR="003837F7" w:rsidRDefault="003837F7" w:rsidP="003837F7">
      <w:pPr>
        <w:pStyle w:val="ListParagraph"/>
        <w:numPr>
          <w:ilvl w:val="0"/>
          <w:numId w:val="11"/>
        </w:numPr>
        <w:jc w:val="both"/>
        <w:rPr>
          <w:ins w:id="26" w:author="rezvan nasiri" w:date="2022-02-07T13:26:00Z"/>
          <w:rFonts w:asciiTheme="majorBidi" w:hAnsiTheme="majorBidi" w:cstheme="majorBidi"/>
          <w:sz w:val="24"/>
          <w:szCs w:val="24"/>
        </w:rPr>
      </w:pPr>
      <w:ins w:id="27" w:author="rezvan nasiri" w:date="2022-02-07T13:25:00Z">
        <w:r>
          <w:rPr>
            <w:rFonts w:asciiTheme="majorBidi" w:hAnsiTheme="majorBidi" w:cstheme="majorBidi"/>
            <w:sz w:val="24"/>
            <w:szCs w:val="24"/>
          </w:rPr>
          <w:t>Map EMG signals to finger joint</w:t>
        </w:r>
      </w:ins>
      <w:ins w:id="28" w:author="rezvan nasiri" w:date="2022-02-07T13:26:00Z">
        <w:r>
          <w:rPr>
            <w:rFonts w:asciiTheme="majorBidi" w:hAnsiTheme="majorBidi" w:cstheme="majorBidi"/>
            <w:sz w:val="24"/>
            <w:szCs w:val="24"/>
          </w:rPr>
          <w:t xml:space="preserve"> </w:t>
        </w:r>
        <w:proofErr w:type="gramStart"/>
        <w:r>
          <w:rPr>
            <w:rFonts w:asciiTheme="majorBidi" w:hAnsiTheme="majorBidi" w:cstheme="majorBidi"/>
            <w:sz w:val="24"/>
            <w:szCs w:val="24"/>
          </w:rPr>
          <w:t>angels;</w:t>
        </w:r>
        <w:proofErr w:type="gramEnd"/>
        <w:r>
          <w:rPr>
            <w:rFonts w:asciiTheme="majorBidi" w:hAnsiTheme="majorBidi" w:cstheme="majorBidi"/>
            <w:sz w:val="24"/>
            <w:szCs w:val="24"/>
          </w:rPr>
          <w:t xml:space="preserve"> regression problem.</w:t>
        </w:r>
      </w:ins>
      <w:ins w:id="29" w:author="rezvan nasiri" w:date="2022-02-07T13:25:00Z">
        <w:r>
          <w:rPr>
            <w:rFonts w:asciiTheme="majorBidi" w:hAnsiTheme="majorBidi" w:cstheme="majorBidi"/>
            <w:sz w:val="24"/>
            <w:szCs w:val="24"/>
          </w:rPr>
          <w:t xml:space="preserve"> </w:t>
        </w:r>
      </w:ins>
    </w:p>
    <w:p w14:paraId="420A5E56" w14:textId="61ADC8A7" w:rsidR="003837F7" w:rsidRDefault="003837F7" w:rsidP="003837F7">
      <w:pPr>
        <w:pStyle w:val="ListParagraph"/>
        <w:numPr>
          <w:ilvl w:val="0"/>
          <w:numId w:val="11"/>
        </w:numPr>
        <w:jc w:val="both"/>
        <w:rPr>
          <w:ins w:id="30" w:author="rezvan nasiri" w:date="2022-02-07T13:27:00Z"/>
          <w:rFonts w:asciiTheme="majorBidi" w:hAnsiTheme="majorBidi" w:cstheme="majorBidi"/>
          <w:sz w:val="24"/>
          <w:szCs w:val="24"/>
        </w:rPr>
      </w:pPr>
      <w:ins w:id="31" w:author="rezvan nasiri" w:date="2022-02-07T13:26:00Z">
        <w:r>
          <w:rPr>
            <w:rFonts w:asciiTheme="majorBidi" w:hAnsiTheme="majorBidi" w:cstheme="majorBidi"/>
            <w:sz w:val="24"/>
            <w:szCs w:val="24"/>
          </w:rPr>
          <w:t xml:space="preserve">Map forces on the fingertips to the vibrations on forearm </w:t>
        </w:r>
      </w:ins>
      <w:ins w:id="32" w:author="rezvan nasiri" w:date="2022-02-07T13:27:00Z">
        <w:r>
          <w:rPr>
            <w:rFonts w:asciiTheme="majorBidi" w:hAnsiTheme="majorBidi" w:cstheme="majorBidi"/>
            <w:sz w:val="24"/>
            <w:szCs w:val="24"/>
          </w:rPr>
          <w:t>skin; sensory substitution problem.</w:t>
        </w:r>
      </w:ins>
    </w:p>
    <w:p w14:paraId="62F790D2" w14:textId="4E576718" w:rsidR="003837F7" w:rsidRPr="003837F7" w:rsidRDefault="006F1B7F">
      <w:pPr>
        <w:pStyle w:val="ListParagraph"/>
        <w:numPr>
          <w:ilvl w:val="0"/>
          <w:numId w:val="11"/>
        </w:numPr>
        <w:jc w:val="both"/>
        <w:rPr>
          <w:rFonts w:asciiTheme="majorBidi" w:hAnsiTheme="majorBidi" w:cstheme="majorBidi"/>
          <w:sz w:val="24"/>
          <w:szCs w:val="24"/>
          <w:rPrChange w:id="33" w:author="rezvan nasiri" w:date="2022-02-07T13:25:00Z">
            <w:rPr/>
          </w:rPrChange>
        </w:rPr>
        <w:pPrChange w:id="34" w:author="rezvan nasiri" w:date="2022-02-07T13:25:00Z">
          <w:pPr>
            <w:ind w:firstLine="426"/>
            <w:jc w:val="both"/>
          </w:pPr>
        </w:pPrChange>
      </w:pPr>
      <w:ins w:id="35" w:author="rezvan nasiri" w:date="2022-02-07T13:27:00Z">
        <w:r>
          <w:rPr>
            <w:rFonts w:asciiTheme="majorBidi" w:hAnsiTheme="majorBidi" w:cstheme="majorBidi"/>
            <w:sz w:val="24"/>
            <w:szCs w:val="24"/>
          </w:rPr>
          <w:t xml:space="preserve">Closed loop model </w:t>
        </w:r>
      </w:ins>
      <w:ins w:id="36" w:author="rezvan nasiri" w:date="2022-02-07T13:30:00Z">
        <w:r>
          <w:rPr>
            <w:rFonts w:asciiTheme="majorBidi" w:hAnsiTheme="majorBidi" w:cstheme="majorBidi"/>
            <w:sz w:val="24"/>
            <w:szCs w:val="24"/>
          </w:rPr>
          <w:t xml:space="preserve">between </w:t>
        </w:r>
        <w:proofErr w:type="gramStart"/>
        <w:r>
          <w:rPr>
            <w:rFonts w:asciiTheme="majorBidi" w:hAnsiTheme="majorBidi" w:cstheme="majorBidi"/>
            <w:sz w:val="24"/>
            <w:szCs w:val="24"/>
          </w:rPr>
          <w:t>bio-feedback</w:t>
        </w:r>
        <w:proofErr w:type="gramEnd"/>
        <w:r>
          <w:rPr>
            <w:rFonts w:asciiTheme="majorBidi" w:hAnsiTheme="majorBidi" w:cstheme="majorBidi"/>
            <w:sz w:val="24"/>
            <w:szCs w:val="24"/>
          </w:rPr>
          <w:t>, environmental feedback, and</w:t>
        </w:r>
      </w:ins>
      <w:ins w:id="37" w:author="rezvan nasiri" w:date="2022-02-07T13:31:00Z">
        <w:r>
          <w:rPr>
            <w:rFonts w:asciiTheme="majorBidi" w:hAnsiTheme="majorBidi" w:cstheme="majorBidi"/>
            <w:sz w:val="24"/>
            <w:szCs w:val="24"/>
          </w:rPr>
          <w:t xml:space="preserve"> prosthetic hand action</w:t>
        </w:r>
      </w:ins>
      <w:ins w:id="38" w:author="rezvan nasiri" w:date="2022-02-07T13:30:00Z">
        <w:r>
          <w:rPr>
            <w:rFonts w:asciiTheme="majorBidi" w:hAnsiTheme="majorBidi" w:cstheme="majorBidi"/>
            <w:sz w:val="24"/>
            <w:szCs w:val="24"/>
          </w:rPr>
          <w:t>.</w:t>
        </w:r>
      </w:ins>
      <w:ins w:id="39" w:author="rezvan nasiri" w:date="2022-02-07T13:27:00Z">
        <w:r>
          <w:rPr>
            <w:rFonts w:asciiTheme="majorBidi" w:hAnsiTheme="majorBidi" w:cstheme="majorBidi"/>
            <w:sz w:val="24"/>
            <w:szCs w:val="24"/>
          </w:rPr>
          <w:t xml:space="preserve"> EMG signals</w:t>
        </w:r>
      </w:ins>
      <w:ins w:id="40" w:author="rezvan nasiri" w:date="2022-02-07T13:29:00Z">
        <w:r>
          <w:rPr>
            <w:rFonts w:asciiTheme="majorBidi" w:hAnsiTheme="majorBidi" w:cstheme="majorBidi"/>
            <w:sz w:val="24"/>
            <w:szCs w:val="24"/>
          </w:rPr>
          <w:t xml:space="preserve"> </w:t>
        </w:r>
      </w:ins>
      <w:ins w:id="41" w:author="rezvan nasiri" w:date="2022-02-07T13:31:00Z">
        <w:r>
          <w:rPr>
            <w:rFonts w:asciiTheme="majorBidi" w:hAnsiTheme="majorBidi" w:cstheme="majorBidi"/>
            <w:sz w:val="24"/>
            <w:szCs w:val="24"/>
          </w:rPr>
          <w:t xml:space="preserve">serve </w:t>
        </w:r>
      </w:ins>
      <w:ins w:id="42" w:author="rezvan nasiri" w:date="2022-02-07T13:29:00Z">
        <w:r>
          <w:rPr>
            <w:rFonts w:asciiTheme="majorBidi" w:hAnsiTheme="majorBidi" w:cstheme="majorBidi"/>
            <w:sz w:val="24"/>
            <w:szCs w:val="24"/>
          </w:rPr>
          <w:t xml:space="preserve">as </w:t>
        </w:r>
        <w:proofErr w:type="gramStart"/>
        <w:r>
          <w:rPr>
            <w:rFonts w:asciiTheme="majorBidi" w:hAnsiTheme="majorBidi" w:cstheme="majorBidi"/>
            <w:sz w:val="24"/>
            <w:szCs w:val="24"/>
          </w:rPr>
          <w:t>bio-feedback</w:t>
        </w:r>
        <w:proofErr w:type="gramEnd"/>
        <w:r>
          <w:rPr>
            <w:rFonts w:asciiTheme="majorBidi" w:hAnsiTheme="majorBidi" w:cstheme="majorBidi"/>
            <w:sz w:val="24"/>
            <w:szCs w:val="24"/>
          </w:rPr>
          <w:t xml:space="preserve">, </w:t>
        </w:r>
      </w:ins>
      <w:ins w:id="43" w:author="rezvan nasiri" w:date="2022-02-07T13:27:00Z">
        <w:r>
          <w:rPr>
            <w:rFonts w:asciiTheme="majorBidi" w:hAnsiTheme="majorBidi" w:cstheme="majorBidi"/>
            <w:sz w:val="24"/>
            <w:szCs w:val="24"/>
          </w:rPr>
          <w:t xml:space="preserve">forces </w:t>
        </w:r>
      </w:ins>
      <w:ins w:id="44" w:author="rezvan nasiri" w:date="2022-02-07T13:28:00Z">
        <w:r>
          <w:rPr>
            <w:rFonts w:asciiTheme="majorBidi" w:hAnsiTheme="majorBidi" w:cstheme="majorBidi"/>
            <w:sz w:val="24"/>
            <w:szCs w:val="24"/>
          </w:rPr>
          <w:t xml:space="preserve">on the fingertips </w:t>
        </w:r>
      </w:ins>
      <w:ins w:id="45" w:author="rezvan nasiri" w:date="2022-02-07T13:31:00Z">
        <w:r>
          <w:rPr>
            <w:rFonts w:asciiTheme="majorBidi" w:hAnsiTheme="majorBidi" w:cstheme="majorBidi"/>
            <w:sz w:val="24"/>
            <w:szCs w:val="24"/>
          </w:rPr>
          <w:t>are considered as</w:t>
        </w:r>
      </w:ins>
      <w:ins w:id="46" w:author="rezvan nasiri" w:date="2022-02-07T13:28:00Z">
        <w:r>
          <w:rPr>
            <w:rFonts w:asciiTheme="majorBidi" w:hAnsiTheme="majorBidi" w:cstheme="majorBidi"/>
            <w:sz w:val="24"/>
            <w:szCs w:val="24"/>
          </w:rPr>
          <w:t xml:space="preserve"> </w:t>
        </w:r>
        <w:proofErr w:type="spellStart"/>
        <w:r>
          <w:rPr>
            <w:rFonts w:asciiTheme="majorBidi" w:hAnsiTheme="majorBidi" w:cstheme="majorBidi"/>
            <w:sz w:val="24"/>
            <w:szCs w:val="24"/>
          </w:rPr>
          <w:t>as</w:t>
        </w:r>
        <w:proofErr w:type="spellEnd"/>
        <w:r>
          <w:rPr>
            <w:rFonts w:asciiTheme="majorBidi" w:hAnsiTheme="majorBidi" w:cstheme="majorBidi"/>
            <w:sz w:val="24"/>
            <w:szCs w:val="24"/>
          </w:rPr>
          <w:t xml:space="preserve"> </w:t>
        </w:r>
      </w:ins>
      <w:ins w:id="47" w:author="rezvan nasiri" w:date="2022-02-07T13:29:00Z">
        <w:r>
          <w:rPr>
            <w:rFonts w:asciiTheme="majorBidi" w:hAnsiTheme="majorBidi" w:cstheme="majorBidi"/>
            <w:sz w:val="24"/>
            <w:szCs w:val="24"/>
          </w:rPr>
          <w:t xml:space="preserve">environmental </w:t>
        </w:r>
      </w:ins>
      <w:ins w:id="48" w:author="rezvan nasiri" w:date="2022-02-07T13:28:00Z">
        <w:r>
          <w:rPr>
            <w:rFonts w:asciiTheme="majorBidi" w:hAnsiTheme="majorBidi" w:cstheme="majorBidi"/>
            <w:sz w:val="24"/>
            <w:szCs w:val="24"/>
          </w:rPr>
          <w:t>feedback</w:t>
        </w:r>
      </w:ins>
      <w:ins w:id="49" w:author="rezvan nasiri" w:date="2022-02-07T13:31:00Z">
        <w:r>
          <w:rPr>
            <w:rFonts w:asciiTheme="majorBidi" w:hAnsiTheme="majorBidi" w:cstheme="majorBidi"/>
            <w:sz w:val="24"/>
            <w:szCs w:val="24"/>
          </w:rPr>
          <w:t xml:space="preserve">, and </w:t>
        </w:r>
      </w:ins>
      <w:ins w:id="50" w:author="rezvan nasiri" w:date="2022-02-07T13:32:00Z">
        <w:r>
          <w:rPr>
            <w:rFonts w:asciiTheme="majorBidi" w:hAnsiTheme="majorBidi" w:cstheme="majorBidi"/>
            <w:sz w:val="24"/>
            <w:szCs w:val="24"/>
          </w:rPr>
          <w:t>prosthetic actuation system</w:t>
        </w:r>
      </w:ins>
      <w:ins w:id="51" w:author="rezvan nasiri" w:date="2022-02-07T13:34:00Z">
        <w:r w:rsidR="007B0C72">
          <w:rPr>
            <w:rFonts w:asciiTheme="majorBidi" w:hAnsiTheme="majorBidi" w:cstheme="majorBidi"/>
            <w:sz w:val="24"/>
            <w:szCs w:val="24"/>
          </w:rPr>
          <w:t xml:space="preserve"> (both motors and vibrators)</w:t>
        </w:r>
      </w:ins>
      <w:ins w:id="52" w:author="rezvan nasiri" w:date="2022-02-07T13:32:00Z">
        <w:r>
          <w:rPr>
            <w:rFonts w:asciiTheme="majorBidi" w:hAnsiTheme="majorBidi" w:cstheme="majorBidi"/>
            <w:sz w:val="24"/>
            <w:szCs w:val="24"/>
          </w:rPr>
          <w:t xml:space="preserve"> is considered as </w:t>
        </w:r>
        <w:r w:rsidR="00AB261C">
          <w:rPr>
            <w:rFonts w:asciiTheme="majorBidi" w:hAnsiTheme="majorBidi" w:cstheme="majorBidi"/>
            <w:sz w:val="24"/>
            <w:szCs w:val="24"/>
          </w:rPr>
          <w:t>action</w:t>
        </w:r>
      </w:ins>
      <w:ins w:id="53" w:author="rezvan nasiri" w:date="2022-02-07T13:28:00Z">
        <w:r>
          <w:rPr>
            <w:rFonts w:asciiTheme="majorBidi" w:hAnsiTheme="majorBidi" w:cstheme="majorBidi"/>
            <w:sz w:val="24"/>
            <w:szCs w:val="24"/>
          </w:rPr>
          <w:t>.</w:t>
        </w:r>
      </w:ins>
    </w:p>
    <w:p w14:paraId="5153986D" w14:textId="77777777" w:rsidR="009D2AAC" w:rsidRPr="00F97921" w:rsidRDefault="009D2AAC" w:rsidP="002754E1">
      <w:pPr>
        <w:spacing w:after="0"/>
        <w:jc w:val="both"/>
        <w:rPr>
          <w:rFonts w:asciiTheme="majorBidi" w:hAnsiTheme="majorBidi" w:cstheme="majorBidi"/>
          <w:b/>
          <w:bCs/>
          <w:sz w:val="24"/>
          <w:szCs w:val="24"/>
        </w:rPr>
      </w:pPr>
      <w:commentRangeStart w:id="54"/>
      <w:r w:rsidRPr="00F97921">
        <w:rPr>
          <w:rFonts w:asciiTheme="majorBidi" w:hAnsiTheme="majorBidi" w:cstheme="majorBidi"/>
          <w:b/>
          <w:bCs/>
          <w:sz w:val="24"/>
          <w:szCs w:val="24"/>
        </w:rPr>
        <w:t>2.1 Specific Aims</w:t>
      </w:r>
      <w:commentRangeEnd w:id="54"/>
      <w:r w:rsidR="00E07C8C">
        <w:rPr>
          <w:rStyle w:val="CommentReference"/>
        </w:rPr>
        <w:commentReference w:id="54"/>
      </w:r>
    </w:p>
    <w:p w14:paraId="0F0B6FC2" w14:textId="6818CA30" w:rsidR="009D2AAC" w:rsidRDefault="009D2AAC" w:rsidP="002754E1">
      <w:pPr>
        <w:pStyle w:val="ListParagraph"/>
        <w:numPr>
          <w:ilvl w:val="0"/>
          <w:numId w:val="6"/>
        </w:numPr>
        <w:spacing w:after="0"/>
        <w:jc w:val="both"/>
        <w:rPr>
          <w:rFonts w:asciiTheme="majorBidi" w:hAnsiTheme="majorBidi" w:cstheme="majorBidi"/>
          <w:sz w:val="24"/>
          <w:szCs w:val="24"/>
        </w:rPr>
      </w:pPr>
      <w:r w:rsidRPr="00F97921">
        <w:rPr>
          <w:rFonts w:asciiTheme="majorBidi" w:hAnsiTheme="majorBidi" w:cstheme="majorBidi"/>
          <w:sz w:val="24"/>
          <w:szCs w:val="24"/>
        </w:rPr>
        <w:lastRenderedPageBreak/>
        <w:t xml:space="preserve">We will determine if </w:t>
      </w:r>
      <w:r w:rsidR="00292001">
        <w:rPr>
          <w:rFonts w:asciiTheme="majorBidi" w:hAnsiTheme="majorBidi" w:cstheme="majorBidi"/>
          <w:sz w:val="24"/>
          <w:szCs w:val="24"/>
        </w:rPr>
        <w:t xml:space="preserve">the recorded EMG signals </w:t>
      </w:r>
      <w:r w:rsidR="00E15FEF">
        <w:rPr>
          <w:rFonts w:asciiTheme="majorBidi" w:hAnsiTheme="majorBidi" w:cstheme="majorBidi"/>
          <w:sz w:val="24"/>
          <w:szCs w:val="24"/>
        </w:rPr>
        <w:t>from ELEMYO’s sensor provide a good signal quality like the sensor from DELSYS.</w:t>
      </w:r>
    </w:p>
    <w:p w14:paraId="24295ADA" w14:textId="7390278C" w:rsidR="00292001" w:rsidRPr="00F97921" w:rsidRDefault="00292001" w:rsidP="002754E1">
      <w:pPr>
        <w:pStyle w:val="ListParagraph"/>
        <w:numPr>
          <w:ilvl w:val="0"/>
          <w:numId w:val="6"/>
        </w:numPr>
        <w:spacing w:after="0"/>
        <w:jc w:val="both"/>
        <w:rPr>
          <w:rFonts w:asciiTheme="majorBidi" w:hAnsiTheme="majorBidi" w:cstheme="majorBidi"/>
          <w:sz w:val="24"/>
          <w:szCs w:val="24"/>
        </w:rPr>
      </w:pPr>
      <w:r>
        <w:rPr>
          <w:rFonts w:asciiTheme="majorBidi" w:hAnsiTheme="majorBidi" w:cstheme="majorBidi"/>
          <w:sz w:val="24"/>
          <w:szCs w:val="24"/>
        </w:rPr>
        <w:t xml:space="preserve">We will </w:t>
      </w:r>
      <w:r w:rsidR="007813E1">
        <w:rPr>
          <w:rFonts w:asciiTheme="majorBidi" w:hAnsiTheme="majorBidi" w:cstheme="majorBidi"/>
          <w:sz w:val="24"/>
          <w:szCs w:val="24"/>
        </w:rPr>
        <w:t>identify</w:t>
      </w:r>
      <w:r>
        <w:rPr>
          <w:rFonts w:asciiTheme="majorBidi" w:hAnsiTheme="majorBidi" w:cstheme="majorBidi"/>
          <w:sz w:val="24"/>
          <w:szCs w:val="24"/>
        </w:rPr>
        <w:t xml:space="preserve"> </w:t>
      </w:r>
      <w:r w:rsidR="007813E1">
        <w:rPr>
          <w:rFonts w:asciiTheme="majorBidi" w:hAnsiTheme="majorBidi" w:cstheme="majorBidi"/>
          <w:sz w:val="24"/>
          <w:szCs w:val="24"/>
        </w:rPr>
        <w:t>which time-domain features extracted from the EMG data have more significance in the classification algorithm performance.</w:t>
      </w:r>
    </w:p>
    <w:p w14:paraId="44CB1701" w14:textId="3CA7FC5F" w:rsidR="009D2AAC" w:rsidRPr="00F97921" w:rsidRDefault="009D2AAC" w:rsidP="002754E1">
      <w:pPr>
        <w:pStyle w:val="ListParagraph"/>
        <w:numPr>
          <w:ilvl w:val="0"/>
          <w:numId w:val="6"/>
        </w:numPr>
        <w:spacing w:after="0"/>
        <w:jc w:val="both"/>
        <w:rPr>
          <w:rFonts w:asciiTheme="majorBidi" w:hAnsiTheme="majorBidi" w:cstheme="majorBidi"/>
          <w:sz w:val="24"/>
          <w:szCs w:val="24"/>
        </w:rPr>
      </w:pPr>
      <w:r w:rsidRPr="00F97921">
        <w:rPr>
          <w:rFonts w:asciiTheme="majorBidi" w:hAnsiTheme="majorBidi" w:cstheme="majorBidi"/>
          <w:sz w:val="24"/>
          <w:szCs w:val="24"/>
        </w:rPr>
        <w:t xml:space="preserve">We will identify </w:t>
      </w:r>
      <w:r w:rsidR="00CA7F64">
        <w:rPr>
          <w:rFonts w:asciiTheme="majorBidi" w:hAnsiTheme="majorBidi" w:cstheme="majorBidi"/>
          <w:sz w:val="24"/>
          <w:szCs w:val="24"/>
        </w:rPr>
        <w:t>which classification algorithm, machine learning and deep learning models, have the best performance predicting the grasp types using the extracted EMG data</w:t>
      </w:r>
      <w:r w:rsidRPr="00F97921">
        <w:rPr>
          <w:rFonts w:asciiTheme="majorBidi" w:hAnsiTheme="majorBidi" w:cstheme="majorBidi"/>
          <w:sz w:val="24"/>
          <w:szCs w:val="24"/>
        </w:rPr>
        <w:t>.</w:t>
      </w:r>
    </w:p>
    <w:p w14:paraId="799C874B" w14:textId="15A49A51" w:rsidR="009D2AAC" w:rsidRDefault="009D2AAC" w:rsidP="0039305F">
      <w:pPr>
        <w:pStyle w:val="ListParagraph"/>
        <w:numPr>
          <w:ilvl w:val="0"/>
          <w:numId w:val="6"/>
        </w:numPr>
        <w:jc w:val="both"/>
        <w:rPr>
          <w:ins w:id="55" w:author="rezvan nasiri" w:date="2022-02-07T13:33:00Z"/>
          <w:rFonts w:asciiTheme="majorBidi" w:hAnsiTheme="majorBidi" w:cstheme="majorBidi"/>
          <w:sz w:val="24"/>
          <w:szCs w:val="24"/>
        </w:rPr>
      </w:pPr>
      <w:r w:rsidRPr="00F97921">
        <w:rPr>
          <w:rFonts w:asciiTheme="majorBidi" w:hAnsiTheme="majorBidi" w:cstheme="majorBidi"/>
          <w:sz w:val="24"/>
          <w:szCs w:val="24"/>
        </w:rPr>
        <w:t xml:space="preserve">We will determine whether changes in the </w:t>
      </w:r>
      <w:r w:rsidR="007C443D">
        <w:rPr>
          <w:rFonts w:asciiTheme="majorBidi" w:hAnsiTheme="majorBidi" w:cstheme="majorBidi"/>
          <w:sz w:val="24"/>
          <w:szCs w:val="24"/>
        </w:rPr>
        <w:t xml:space="preserve">number of grasp types </w:t>
      </w:r>
      <w:r w:rsidRPr="00F97921">
        <w:rPr>
          <w:rFonts w:asciiTheme="majorBidi" w:hAnsiTheme="majorBidi" w:cstheme="majorBidi"/>
          <w:sz w:val="24"/>
          <w:szCs w:val="24"/>
        </w:rPr>
        <w:t xml:space="preserve">are associated with </w:t>
      </w:r>
      <w:r w:rsidR="007C443D">
        <w:rPr>
          <w:rFonts w:asciiTheme="majorBidi" w:hAnsiTheme="majorBidi" w:cstheme="majorBidi"/>
          <w:sz w:val="24"/>
          <w:szCs w:val="24"/>
        </w:rPr>
        <w:t>the algorithm performance</w:t>
      </w:r>
      <w:r w:rsidRPr="00F97921">
        <w:rPr>
          <w:rFonts w:asciiTheme="majorBidi" w:hAnsiTheme="majorBidi" w:cstheme="majorBidi"/>
          <w:sz w:val="24"/>
          <w:szCs w:val="24"/>
        </w:rPr>
        <w:t>.</w:t>
      </w:r>
    </w:p>
    <w:p w14:paraId="59B96F47" w14:textId="77777777" w:rsidR="00C94BE8" w:rsidRDefault="007B0C72" w:rsidP="0039305F">
      <w:pPr>
        <w:pStyle w:val="ListParagraph"/>
        <w:numPr>
          <w:ilvl w:val="0"/>
          <w:numId w:val="6"/>
        </w:numPr>
        <w:jc w:val="both"/>
        <w:rPr>
          <w:ins w:id="56" w:author="rezvan nasiri" w:date="2022-02-07T13:35:00Z"/>
          <w:rFonts w:asciiTheme="majorBidi" w:hAnsiTheme="majorBidi" w:cstheme="majorBidi"/>
          <w:sz w:val="24"/>
          <w:szCs w:val="24"/>
        </w:rPr>
      </w:pPr>
      <w:ins w:id="57" w:author="rezvan nasiri" w:date="2022-02-07T13:33:00Z">
        <w:r>
          <w:rPr>
            <w:rFonts w:asciiTheme="majorBidi" w:hAnsiTheme="majorBidi" w:cstheme="majorBidi"/>
            <w:sz w:val="24"/>
            <w:szCs w:val="24"/>
          </w:rPr>
          <w:t xml:space="preserve">We will </w:t>
        </w:r>
      </w:ins>
      <w:ins w:id="58" w:author="rezvan nasiri" w:date="2022-02-07T13:34:00Z">
        <w:r>
          <w:rPr>
            <w:rFonts w:asciiTheme="majorBidi" w:hAnsiTheme="majorBidi" w:cstheme="majorBidi"/>
            <w:sz w:val="24"/>
            <w:szCs w:val="24"/>
          </w:rPr>
          <w:t>develop</w:t>
        </w:r>
      </w:ins>
      <w:ins w:id="59" w:author="rezvan nasiri" w:date="2022-02-07T13:33:00Z">
        <w:r>
          <w:rPr>
            <w:rFonts w:asciiTheme="majorBidi" w:hAnsiTheme="majorBidi" w:cstheme="majorBidi"/>
            <w:sz w:val="24"/>
            <w:szCs w:val="24"/>
          </w:rPr>
          <w:t xml:space="preserve"> a function that maps</w:t>
        </w:r>
      </w:ins>
      <w:ins w:id="60" w:author="rezvan nasiri" w:date="2022-02-07T13:34:00Z">
        <w:r>
          <w:rPr>
            <w:rFonts w:asciiTheme="majorBidi" w:hAnsiTheme="majorBidi" w:cstheme="majorBidi"/>
            <w:sz w:val="24"/>
            <w:szCs w:val="24"/>
          </w:rPr>
          <w:t xml:space="preserve"> fingertip forces to vibrations on the skin; th</w:t>
        </w:r>
      </w:ins>
      <w:ins w:id="61" w:author="rezvan nasiri" w:date="2022-02-07T13:35:00Z">
        <w:r>
          <w:rPr>
            <w:rFonts w:asciiTheme="majorBidi" w:hAnsiTheme="majorBidi" w:cstheme="majorBidi"/>
            <w:sz w:val="24"/>
            <w:szCs w:val="24"/>
          </w:rPr>
          <w:t>is behavior should effectively substitute the lost sensory feedback from the amputee hand.</w:t>
        </w:r>
      </w:ins>
    </w:p>
    <w:p w14:paraId="66C0D5A3" w14:textId="4CB6C47E" w:rsidR="007B0C72" w:rsidRPr="00F97921" w:rsidRDefault="00C94BE8" w:rsidP="0039305F">
      <w:pPr>
        <w:pStyle w:val="ListParagraph"/>
        <w:numPr>
          <w:ilvl w:val="0"/>
          <w:numId w:val="6"/>
        </w:numPr>
        <w:jc w:val="both"/>
        <w:rPr>
          <w:rFonts w:asciiTheme="majorBidi" w:hAnsiTheme="majorBidi" w:cstheme="majorBidi"/>
          <w:sz w:val="24"/>
          <w:szCs w:val="24"/>
        </w:rPr>
      </w:pPr>
      <w:ins w:id="62" w:author="rezvan nasiri" w:date="2022-02-07T13:35:00Z">
        <w:r>
          <w:rPr>
            <w:rFonts w:asciiTheme="majorBidi" w:hAnsiTheme="majorBidi" w:cstheme="majorBidi"/>
            <w:sz w:val="24"/>
            <w:szCs w:val="24"/>
          </w:rPr>
          <w:t>We will develop a closed-loo</w:t>
        </w:r>
      </w:ins>
      <w:ins w:id="63" w:author="rezvan nasiri" w:date="2022-02-07T13:36:00Z">
        <w:r>
          <w:rPr>
            <w:rFonts w:asciiTheme="majorBidi" w:hAnsiTheme="majorBidi" w:cstheme="majorBidi"/>
            <w:sz w:val="24"/>
            <w:szCs w:val="24"/>
          </w:rPr>
          <w:t>p function which can effectively fuse the EMG signal and forces on fingertips and provides both motor movement and vibration on the s</w:t>
        </w:r>
      </w:ins>
      <w:ins w:id="64" w:author="rezvan nasiri" w:date="2022-02-07T13:37:00Z">
        <w:r>
          <w:rPr>
            <w:rFonts w:asciiTheme="majorBidi" w:hAnsiTheme="majorBidi" w:cstheme="majorBidi"/>
            <w:sz w:val="24"/>
            <w:szCs w:val="24"/>
          </w:rPr>
          <w:t>kin.</w:t>
        </w:r>
      </w:ins>
      <w:ins w:id="65" w:author="rezvan nasiri" w:date="2022-02-07T13:33:00Z">
        <w:r w:rsidR="007B0C72">
          <w:rPr>
            <w:rFonts w:asciiTheme="majorBidi" w:hAnsiTheme="majorBidi" w:cstheme="majorBidi"/>
            <w:sz w:val="24"/>
            <w:szCs w:val="24"/>
          </w:rPr>
          <w:t xml:space="preserve"> </w:t>
        </w:r>
      </w:ins>
    </w:p>
    <w:p w14:paraId="04FF3319" w14:textId="77777777" w:rsidR="009D2AAC" w:rsidRPr="00F97921" w:rsidRDefault="009D2AAC" w:rsidP="0039305F">
      <w:pPr>
        <w:spacing w:after="0"/>
        <w:rPr>
          <w:rFonts w:asciiTheme="majorBidi" w:hAnsiTheme="majorBidi" w:cstheme="majorBidi"/>
          <w:b/>
          <w:bCs/>
          <w:sz w:val="24"/>
          <w:szCs w:val="24"/>
        </w:rPr>
      </w:pPr>
      <w:r w:rsidRPr="00F97921">
        <w:rPr>
          <w:rFonts w:asciiTheme="majorBidi" w:hAnsiTheme="majorBidi" w:cstheme="majorBidi"/>
          <w:b/>
          <w:bCs/>
          <w:sz w:val="24"/>
          <w:szCs w:val="24"/>
        </w:rPr>
        <w:t>3. Hypothesis</w:t>
      </w:r>
    </w:p>
    <w:p w14:paraId="4D57FA75" w14:textId="22EEB0AB" w:rsidR="009D2AAC" w:rsidDel="00CE3147" w:rsidRDefault="00AE6F64" w:rsidP="00ED5FCF">
      <w:pPr>
        <w:ind w:firstLine="426"/>
        <w:jc w:val="both"/>
        <w:rPr>
          <w:del w:id="66" w:author="rezvan nasiri" w:date="2022-02-07T13:37:00Z"/>
          <w:rFonts w:asciiTheme="majorBidi" w:hAnsiTheme="majorBidi" w:cstheme="majorBidi"/>
          <w:sz w:val="24"/>
          <w:szCs w:val="24"/>
        </w:rPr>
      </w:pPr>
      <w:r>
        <w:rPr>
          <w:rFonts w:asciiTheme="majorBidi" w:hAnsiTheme="majorBidi" w:cstheme="majorBidi"/>
          <w:sz w:val="24"/>
          <w:szCs w:val="24"/>
        </w:rPr>
        <w:t xml:space="preserve">The </w:t>
      </w:r>
      <w:r w:rsidR="0054421E">
        <w:rPr>
          <w:rFonts w:asciiTheme="majorBidi" w:hAnsiTheme="majorBidi" w:cstheme="majorBidi"/>
          <w:sz w:val="24"/>
          <w:szCs w:val="24"/>
        </w:rPr>
        <w:t xml:space="preserve">quality of </w:t>
      </w:r>
      <w:r>
        <w:rPr>
          <w:rFonts w:asciiTheme="majorBidi" w:hAnsiTheme="majorBidi" w:cstheme="majorBidi"/>
          <w:sz w:val="24"/>
          <w:szCs w:val="24"/>
        </w:rPr>
        <w:t xml:space="preserve">EMG data obtained using four channel </w:t>
      </w:r>
      <w:proofErr w:type="spellStart"/>
      <w:r>
        <w:rPr>
          <w:rFonts w:asciiTheme="majorBidi" w:hAnsiTheme="majorBidi" w:cstheme="majorBidi"/>
          <w:sz w:val="24"/>
          <w:szCs w:val="24"/>
        </w:rPr>
        <w:t>MYOstack</w:t>
      </w:r>
      <w:proofErr w:type="spellEnd"/>
      <w:r>
        <w:rPr>
          <w:rFonts w:asciiTheme="majorBidi" w:hAnsiTheme="majorBidi" w:cstheme="majorBidi"/>
          <w:sz w:val="24"/>
          <w:szCs w:val="24"/>
        </w:rPr>
        <w:t xml:space="preserve"> sensor</w:t>
      </w:r>
      <w:r w:rsidR="0054421E">
        <w:rPr>
          <w:rFonts w:asciiTheme="majorBidi" w:hAnsiTheme="majorBidi" w:cstheme="majorBidi"/>
          <w:sz w:val="24"/>
          <w:szCs w:val="24"/>
        </w:rPr>
        <w:t xml:space="preserve"> will give</w:t>
      </w:r>
      <w:r w:rsidR="00ED5FCF">
        <w:rPr>
          <w:rFonts w:asciiTheme="majorBidi" w:hAnsiTheme="majorBidi" w:cstheme="majorBidi"/>
          <w:sz w:val="24"/>
          <w:szCs w:val="24"/>
        </w:rPr>
        <w:t xml:space="preserve"> good </w:t>
      </w:r>
      <w:r w:rsidR="0054421E">
        <w:rPr>
          <w:rFonts w:asciiTheme="majorBidi" w:hAnsiTheme="majorBidi" w:cstheme="majorBidi"/>
          <w:sz w:val="24"/>
          <w:szCs w:val="24"/>
        </w:rPr>
        <w:t xml:space="preserve">performance </w:t>
      </w:r>
      <w:r w:rsidR="00ED5FCF">
        <w:rPr>
          <w:rFonts w:asciiTheme="majorBidi" w:hAnsiTheme="majorBidi" w:cstheme="majorBidi"/>
          <w:sz w:val="24"/>
          <w:szCs w:val="24"/>
        </w:rPr>
        <w:t xml:space="preserve">metrics </w:t>
      </w:r>
      <w:r w:rsidR="0054421E">
        <w:rPr>
          <w:rFonts w:asciiTheme="majorBidi" w:hAnsiTheme="majorBidi" w:cstheme="majorBidi"/>
          <w:sz w:val="24"/>
          <w:szCs w:val="24"/>
        </w:rPr>
        <w:t>in the classification algorithm</w:t>
      </w:r>
      <w:r w:rsidR="00ED5FCF">
        <w:rPr>
          <w:rFonts w:asciiTheme="majorBidi" w:hAnsiTheme="majorBidi" w:cstheme="majorBidi"/>
          <w:sz w:val="24"/>
          <w:szCs w:val="24"/>
        </w:rPr>
        <w:t xml:space="preserve">, with similar values to the ones obtained from </w:t>
      </w:r>
      <w:proofErr w:type="spellStart"/>
      <w:r w:rsidR="00ED5FCF">
        <w:rPr>
          <w:rFonts w:asciiTheme="majorBidi" w:hAnsiTheme="majorBidi" w:cstheme="majorBidi"/>
          <w:sz w:val="24"/>
          <w:szCs w:val="24"/>
        </w:rPr>
        <w:t>Trigno</w:t>
      </w:r>
      <w:proofErr w:type="spellEnd"/>
      <w:r w:rsidR="00ED5FCF">
        <w:rPr>
          <w:rFonts w:asciiTheme="majorBidi" w:hAnsiTheme="majorBidi" w:cstheme="majorBidi"/>
          <w:sz w:val="24"/>
          <w:szCs w:val="24"/>
        </w:rPr>
        <w:t xml:space="preserve"> </w:t>
      </w:r>
      <w:proofErr w:type="spellStart"/>
      <w:r w:rsidR="00ED5FCF">
        <w:rPr>
          <w:rFonts w:asciiTheme="majorBidi" w:hAnsiTheme="majorBidi" w:cstheme="majorBidi"/>
          <w:sz w:val="24"/>
          <w:szCs w:val="24"/>
        </w:rPr>
        <w:t>sensor.</w:t>
      </w:r>
    </w:p>
    <w:p w14:paraId="39FC537B" w14:textId="58C49DEA" w:rsidR="00ED5FCF" w:rsidRPr="00F97921" w:rsidRDefault="0003411A" w:rsidP="00CE3147">
      <w:pPr>
        <w:ind w:firstLine="426"/>
        <w:jc w:val="both"/>
        <w:rPr>
          <w:rFonts w:asciiTheme="majorBidi" w:hAnsiTheme="majorBidi" w:cstheme="majorBidi"/>
          <w:sz w:val="24"/>
          <w:szCs w:val="24"/>
        </w:rPr>
      </w:pPr>
      <w:ins w:id="67" w:author="rezvan nasiri" w:date="2022-02-07T15:46:00Z">
        <w:r>
          <w:rPr>
            <w:rFonts w:asciiTheme="majorBidi" w:hAnsiTheme="majorBidi" w:cstheme="majorBidi"/>
            <w:sz w:val="24"/>
            <w:szCs w:val="24"/>
          </w:rPr>
          <w:t>The</w:t>
        </w:r>
        <w:proofErr w:type="spellEnd"/>
        <w:r>
          <w:rPr>
            <w:rFonts w:asciiTheme="majorBidi" w:hAnsiTheme="majorBidi" w:cstheme="majorBidi"/>
            <w:sz w:val="24"/>
            <w:szCs w:val="24"/>
          </w:rPr>
          <w:t xml:space="preserve"> </w:t>
        </w:r>
        <w:proofErr w:type="gramStart"/>
        <w:r>
          <w:rPr>
            <w:rFonts w:asciiTheme="majorBidi" w:hAnsiTheme="majorBidi" w:cstheme="majorBidi"/>
            <w:sz w:val="24"/>
            <w:szCs w:val="24"/>
          </w:rPr>
          <w:t>vibrators</w:t>
        </w:r>
        <w:proofErr w:type="gramEnd"/>
        <w:r>
          <w:rPr>
            <w:rFonts w:asciiTheme="majorBidi" w:hAnsiTheme="majorBidi" w:cstheme="majorBidi"/>
            <w:sz w:val="24"/>
            <w:szCs w:val="24"/>
          </w:rPr>
          <w:t xml:space="preserve"> on the skin provides sufficient information to transfer force applied at fingertips to the fo</w:t>
        </w:r>
      </w:ins>
      <w:ins w:id="68" w:author="rezvan nasiri" w:date="2022-02-07T15:47:00Z">
        <w:r>
          <w:rPr>
            <w:rFonts w:asciiTheme="majorBidi" w:hAnsiTheme="majorBidi" w:cstheme="majorBidi"/>
            <w:sz w:val="24"/>
            <w:szCs w:val="24"/>
          </w:rPr>
          <w:t>rearm skin.</w:t>
        </w:r>
      </w:ins>
    </w:p>
    <w:p w14:paraId="43303312" w14:textId="77777777" w:rsidR="009D2AAC" w:rsidRPr="00F97921" w:rsidRDefault="009D2AAC" w:rsidP="008972EC">
      <w:pPr>
        <w:spacing w:after="0"/>
        <w:rPr>
          <w:rFonts w:asciiTheme="majorBidi" w:hAnsiTheme="majorBidi" w:cstheme="majorBidi"/>
          <w:b/>
          <w:bCs/>
          <w:sz w:val="24"/>
          <w:szCs w:val="24"/>
        </w:rPr>
      </w:pPr>
      <w:r w:rsidRPr="00F97921">
        <w:rPr>
          <w:rFonts w:asciiTheme="majorBidi" w:hAnsiTheme="majorBidi" w:cstheme="majorBidi"/>
          <w:b/>
          <w:bCs/>
          <w:sz w:val="24"/>
          <w:szCs w:val="24"/>
        </w:rPr>
        <w:t>4. Methodology</w:t>
      </w:r>
    </w:p>
    <w:p w14:paraId="2B2407D7" w14:textId="77777777" w:rsidR="009D2AAC" w:rsidRPr="00F97921" w:rsidRDefault="009D2AAC" w:rsidP="008972EC">
      <w:pPr>
        <w:spacing w:after="0"/>
        <w:rPr>
          <w:rFonts w:asciiTheme="majorBidi" w:hAnsiTheme="majorBidi" w:cstheme="majorBidi"/>
          <w:b/>
          <w:bCs/>
          <w:sz w:val="24"/>
          <w:szCs w:val="24"/>
        </w:rPr>
      </w:pPr>
      <w:r w:rsidRPr="00F97921">
        <w:rPr>
          <w:rFonts w:asciiTheme="majorBidi" w:hAnsiTheme="majorBidi" w:cstheme="majorBidi"/>
          <w:b/>
          <w:bCs/>
          <w:sz w:val="24"/>
          <w:szCs w:val="24"/>
        </w:rPr>
        <w:t>4.1 Experimental design</w:t>
      </w:r>
    </w:p>
    <w:p w14:paraId="204D95D4" w14:textId="65F039D6" w:rsidR="009D2AAC" w:rsidRPr="001D35AB" w:rsidRDefault="009D2AAC" w:rsidP="001D35AB">
      <w:pPr>
        <w:ind w:firstLine="426"/>
        <w:jc w:val="both"/>
        <w:rPr>
          <w:rFonts w:asciiTheme="majorBidi" w:hAnsiTheme="majorBidi" w:cstheme="majorBidi"/>
          <w:sz w:val="24"/>
          <w:szCs w:val="24"/>
        </w:rPr>
      </w:pPr>
      <w:r w:rsidRPr="00F97921">
        <w:rPr>
          <w:rFonts w:asciiTheme="majorBidi" w:hAnsiTheme="majorBidi" w:cstheme="majorBidi"/>
          <w:sz w:val="24"/>
          <w:szCs w:val="24"/>
        </w:rPr>
        <w:t xml:space="preserve">This study will compare the </w:t>
      </w:r>
      <w:r w:rsidR="001D35AB">
        <w:rPr>
          <w:rFonts w:asciiTheme="majorBidi" w:hAnsiTheme="majorBidi" w:cstheme="majorBidi"/>
          <w:sz w:val="24"/>
          <w:szCs w:val="24"/>
        </w:rPr>
        <w:t xml:space="preserve">performance of classification models using </w:t>
      </w:r>
      <w:proofErr w:type="spellStart"/>
      <w:r w:rsidR="001D35AB">
        <w:rPr>
          <w:rFonts w:asciiTheme="majorBidi" w:hAnsiTheme="majorBidi" w:cstheme="majorBidi"/>
          <w:sz w:val="24"/>
          <w:szCs w:val="24"/>
        </w:rPr>
        <w:t>MYOstack</w:t>
      </w:r>
      <w:proofErr w:type="spellEnd"/>
      <w:r w:rsidR="001D35AB">
        <w:rPr>
          <w:rFonts w:asciiTheme="majorBidi" w:hAnsiTheme="majorBidi" w:cstheme="majorBidi"/>
          <w:sz w:val="24"/>
          <w:szCs w:val="24"/>
        </w:rPr>
        <w:t xml:space="preserve"> and </w:t>
      </w:r>
      <w:proofErr w:type="spellStart"/>
      <w:r w:rsidR="001D35AB">
        <w:rPr>
          <w:rFonts w:asciiTheme="majorBidi" w:hAnsiTheme="majorBidi" w:cstheme="majorBidi"/>
          <w:sz w:val="24"/>
          <w:szCs w:val="24"/>
        </w:rPr>
        <w:t>Trigno</w:t>
      </w:r>
      <w:proofErr w:type="spellEnd"/>
      <w:r w:rsidR="001D35AB">
        <w:rPr>
          <w:rFonts w:asciiTheme="majorBidi" w:hAnsiTheme="majorBidi" w:cstheme="majorBidi"/>
          <w:sz w:val="24"/>
          <w:szCs w:val="24"/>
        </w:rPr>
        <w:t xml:space="preserve"> four channel EMG sensor.</w:t>
      </w:r>
      <w:ins w:id="69" w:author="rezvan nasiri" w:date="2022-02-07T15:47:00Z">
        <w:r w:rsidR="0003411A">
          <w:rPr>
            <w:rFonts w:asciiTheme="majorBidi" w:hAnsiTheme="majorBidi" w:cstheme="majorBidi"/>
            <w:sz w:val="24"/>
            <w:szCs w:val="24"/>
          </w:rPr>
          <w:t xml:space="preserve"> </w:t>
        </w:r>
        <w:proofErr w:type="gramStart"/>
        <w:r w:rsidR="0003411A">
          <w:rPr>
            <w:rFonts w:asciiTheme="majorBidi" w:hAnsiTheme="majorBidi" w:cstheme="majorBidi"/>
            <w:sz w:val="24"/>
            <w:szCs w:val="24"/>
          </w:rPr>
          <w:t>Also</w:t>
        </w:r>
        <w:proofErr w:type="gramEnd"/>
        <w:r w:rsidR="0003411A">
          <w:rPr>
            <w:rFonts w:asciiTheme="majorBidi" w:hAnsiTheme="majorBidi" w:cstheme="majorBidi"/>
            <w:sz w:val="24"/>
            <w:szCs w:val="24"/>
          </w:rPr>
          <w:t xml:space="preserve"> it studies the performance of fingertip force sensors transfer to the forearm skin</w:t>
        </w:r>
      </w:ins>
      <w:ins w:id="70" w:author="rezvan nasiri" w:date="2022-02-07T15:48:00Z">
        <w:r w:rsidR="0003411A">
          <w:rPr>
            <w:rFonts w:asciiTheme="majorBidi" w:hAnsiTheme="majorBidi" w:cstheme="majorBidi"/>
            <w:sz w:val="24"/>
            <w:szCs w:val="24"/>
          </w:rPr>
          <w:t>.</w:t>
        </w:r>
      </w:ins>
    </w:p>
    <w:p w14:paraId="5B79ADDF" w14:textId="77777777" w:rsidR="009D2AAC" w:rsidRPr="00F97921" w:rsidRDefault="009D2AAC" w:rsidP="008972EC">
      <w:pPr>
        <w:spacing w:after="0"/>
        <w:rPr>
          <w:rFonts w:asciiTheme="majorBidi" w:hAnsiTheme="majorBidi" w:cstheme="majorBidi"/>
          <w:b/>
          <w:bCs/>
          <w:sz w:val="24"/>
          <w:szCs w:val="24"/>
        </w:rPr>
      </w:pPr>
      <w:r w:rsidRPr="00F97921">
        <w:rPr>
          <w:rFonts w:asciiTheme="majorBidi" w:hAnsiTheme="majorBidi" w:cstheme="majorBidi"/>
          <w:b/>
          <w:bCs/>
          <w:sz w:val="24"/>
          <w:szCs w:val="24"/>
        </w:rPr>
        <w:t>4.2 Subjects</w:t>
      </w:r>
    </w:p>
    <w:p w14:paraId="66102544" w14:textId="766C7AF7" w:rsidR="009D2AAC" w:rsidRPr="00F97921" w:rsidRDefault="009D2AAC" w:rsidP="0025681E">
      <w:pPr>
        <w:ind w:firstLine="426"/>
        <w:jc w:val="both"/>
        <w:rPr>
          <w:rFonts w:asciiTheme="majorBidi" w:hAnsiTheme="majorBidi" w:cstheme="majorBidi"/>
          <w:sz w:val="24"/>
          <w:szCs w:val="24"/>
        </w:rPr>
      </w:pPr>
      <w:r w:rsidRPr="00F97921">
        <w:rPr>
          <w:rFonts w:asciiTheme="majorBidi" w:hAnsiTheme="majorBidi" w:cstheme="majorBidi"/>
          <w:sz w:val="24"/>
          <w:szCs w:val="24"/>
        </w:rPr>
        <w:t xml:space="preserve">After obtaining approval from </w:t>
      </w:r>
      <w:r w:rsidRPr="00F97921">
        <w:rPr>
          <w:rFonts w:asciiTheme="majorBidi" w:hAnsiTheme="majorBidi" w:cstheme="majorBidi"/>
          <w:noProof/>
          <w:sz w:val="24"/>
          <w:szCs w:val="24"/>
        </w:rPr>
        <w:t xml:space="preserve">the </w:t>
      </w:r>
      <w:r w:rsidR="00994C80">
        <w:rPr>
          <w:rFonts w:asciiTheme="majorBidi" w:hAnsiTheme="majorBidi" w:cstheme="majorBidi"/>
          <w:sz w:val="24"/>
          <w:szCs w:val="24"/>
        </w:rPr>
        <w:t>University of Alberta</w:t>
      </w:r>
      <w:r w:rsidRPr="00F97921">
        <w:rPr>
          <w:rFonts w:asciiTheme="majorBidi" w:hAnsiTheme="majorBidi" w:cstheme="majorBidi"/>
          <w:sz w:val="24"/>
          <w:szCs w:val="24"/>
        </w:rPr>
        <w:t xml:space="preserve"> Research Ethics Board</w:t>
      </w:r>
      <w:r w:rsidR="00994C80">
        <w:rPr>
          <w:rFonts w:asciiTheme="majorBidi" w:hAnsiTheme="majorBidi" w:cstheme="majorBidi"/>
          <w:sz w:val="24"/>
          <w:szCs w:val="24"/>
        </w:rPr>
        <w:t xml:space="preserve"> (REB)</w:t>
      </w:r>
      <w:r w:rsidRPr="00F97921">
        <w:rPr>
          <w:rFonts w:asciiTheme="majorBidi" w:hAnsiTheme="majorBidi" w:cstheme="majorBidi"/>
          <w:sz w:val="24"/>
          <w:szCs w:val="24"/>
        </w:rPr>
        <w:t xml:space="preserve">, </w:t>
      </w:r>
      <w:r w:rsidR="00994C80" w:rsidRPr="00994C80">
        <w:rPr>
          <w:rFonts w:asciiTheme="majorBidi" w:hAnsiTheme="majorBidi" w:cstheme="majorBidi"/>
          <w:sz w:val="24"/>
          <w:szCs w:val="24"/>
          <w:highlight w:val="yellow"/>
        </w:rPr>
        <w:t>40</w:t>
      </w:r>
      <w:r w:rsidRPr="00994C80">
        <w:rPr>
          <w:rFonts w:asciiTheme="majorBidi" w:hAnsiTheme="majorBidi" w:cstheme="majorBidi"/>
          <w:sz w:val="24"/>
          <w:szCs w:val="24"/>
          <w:highlight w:val="yellow"/>
        </w:rPr>
        <w:t xml:space="preserve"> healthy volunteers</w:t>
      </w:r>
      <w:r w:rsidRPr="00F97921">
        <w:rPr>
          <w:rFonts w:asciiTheme="majorBidi" w:hAnsiTheme="majorBidi" w:cstheme="majorBidi"/>
          <w:sz w:val="24"/>
          <w:szCs w:val="24"/>
        </w:rPr>
        <w:t xml:space="preserve"> will be invited to consent and participate in this study. The sample size would be enough to </w:t>
      </w:r>
      <w:r w:rsidR="0025681E">
        <w:rPr>
          <w:rFonts w:asciiTheme="majorBidi" w:hAnsiTheme="majorBidi" w:cstheme="majorBidi"/>
          <w:sz w:val="24"/>
          <w:szCs w:val="24"/>
        </w:rPr>
        <w:t xml:space="preserve">have a normal distribution of the sample means, following the central limit theorem. </w:t>
      </w:r>
      <w:r w:rsidRPr="00F97921">
        <w:rPr>
          <w:rFonts w:asciiTheme="majorBidi" w:hAnsiTheme="majorBidi" w:cstheme="majorBidi"/>
          <w:sz w:val="24"/>
          <w:szCs w:val="24"/>
        </w:rPr>
        <w:t xml:space="preserve">Subjects will be recruited at </w:t>
      </w:r>
      <w:r w:rsidRPr="0025681E">
        <w:rPr>
          <w:rFonts w:asciiTheme="majorBidi" w:hAnsiTheme="majorBidi" w:cstheme="majorBidi"/>
          <w:sz w:val="24"/>
          <w:szCs w:val="24"/>
          <w:highlight w:val="yellow"/>
        </w:rPr>
        <w:t xml:space="preserve">1) Sport Medicine Centre of the University of </w:t>
      </w:r>
      <w:r w:rsidR="0025681E" w:rsidRPr="0025681E">
        <w:rPr>
          <w:rFonts w:asciiTheme="majorBidi" w:hAnsiTheme="majorBidi" w:cstheme="majorBidi"/>
          <w:sz w:val="24"/>
          <w:szCs w:val="24"/>
          <w:highlight w:val="yellow"/>
        </w:rPr>
        <w:t>Alberta</w:t>
      </w:r>
      <w:r w:rsidRPr="0025681E">
        <w:rPr>
          <w:rFonts w:asciiTheme="majorBidi" w:hAnsiTheme="majorBidi" w:cstheme="majorBidi"/>
          <w:sz w:val="24"/>
          <w:szCs w:val="24"/>
          <w:highlight w:val="yellow"/>
        </w:rPr>
        <w:t xml:space="preserve">, </w:t>
      </w:r>
      <w:r w:rsidR="0025681E">
        <w:rPr>
          <w:rFonts w:asciiTheme="majorBidi" w:hAnsiTheme="majorBidi" w:cstheme="majorBidi"/>
          <w:sz w:val="24"/>
          <w:szCs w:val="24"/>
          <w:highlight w:val="yellow"/>
        </w:rPr>
        <w:t>2</w:t>
      </w:r>
      <w:r w:rsidRPr="0025681E">
        <w:rPr>
          <w:rFonts w:asciiTheme="majorBidi" w:hAnsiTheme="majorBidi" w:cstheme="majorBidi"/>
          <w:sz w:val="24"/>
          <w:szCs w:val="24"/>
          <w:highlight w:val="yellow"/>
        </w:rPr>
        <w:t xml:space="preserve">) </w:t>
      </w:r>
      <w:r w:rsidR="0025681E">
        <w:rPr>
          <w:rFonts w:asciiTheme="majorBidi" w:hAnsiTheme="majorBidi" w:cstheme="majorBidi"/>
          <w:sz w:val="24"/>
          <w:szCs w:val="24"/>
          <w:highlight w:val="yellow"/>
        </w:rPr>
        <w:lastRenderedPageBreak/>
        <w:t xml:space="preserve">the Mechanical Department of the University of Alberta, 3) </w:t>
      </w:r>
      <w:r w:rsidRPr="0025681E">
        <w:rPr>
          <w:rFonts w:asciiTheme="majorBidi" w:hAnsiTheme="majorBidi" w:cstheme="majorBidi"/>
          <w:sz w:val="24"/>
          <w:szCs w:val="24"/>
          <w:highlight w:val="yellow"/>
        </w:rPr>
        <w:t xml:space="preserve">the University of </w:t>
      </w:r>
      <w:r w:rsidR="0025681E" w:rsidRPr="0025681E">
        <w:rPr>
          <w:rFonts w:asciiTheme="majorBidi" w:hAnsiTheme="majorBidi" w:cstheme="majorBidi"/>
          <w:sz w:val="24"/>
          <w:szCs w:val="24"/>
          <w:highlight w:val="yellow"/>
        </w:rPr>
        <w:t>Alberta</w:t>
      </w:r>
      <w:r w:rsidRPr="0025681E">
        <w:rPr>
          <w:rFonts w:asciiTheme="majorBidi" w:hAnsiTheme="majorBidi" w:cstheme="majorBidi"/>
          <w:sz w:val="24"/>
          <w:szCs w:val="24"/>
          <w:highlight w:val="yellow"/>
        </w:rPr>
        <w:t xml:space="preserve"> Participate in Research website, 5) word of mouth and </w:t>
      </w:r>
      <w:r w:rsidR="0025681E" w:rsidRPr="0025681E">
        <w:rPr>
          <w:rFonts w:asciiTheme="majorBidi" w:hAnsiTheme="majorBidi" w:cstheme="majorBidi"/>
          <w:sz w:val="24"/>
          <w:szCs w:val="24"/>
          <w:highlight w:val="yellow"/>
        </w:rPr>
        <w:t>4</w:t>
      </w:r>
      <w:r w:rsidRPr="0025681E">
        <w:rPr>
          <w:rFonts w:asciiTheme="majorBidi" w:hAnsiTheme="majorBidi" w:cstheme="majorBidi"/>
          <w:sz w:val="24"/>
          <w:szCs w:val="24"/>
          <w:highlight w:val="yellow"/>
        </w:rPr>
        <w:t>) ads placed in and around the university campus.</w:t>
      </w:r>
    </w:p>
    <w:p w14:paraId="14729911" w14:textId="5692CBE3" w:rsidR="009D2AAC" w:rsidRPr="00F97921" w:rsidRDefault="009D2AAC" w:rsidP="00A661F7">
      <w:pPr>
        <w:spacing w:after="0"/>
        <w:rPr>
          <w:rFonts w:asciiTheme="majorBidi" w:hAnsiTheme="majorBidi" w:cstheme="majorBidi"/>
          <w:b/>
          <w:bCs/>
          <w:sz w:val="24"/>
          <w:szCs w:val="24"/>
        </w:rPr>
      </w:pPr>
      <w:r w:rsidRPr="00F97921">
        <w:rPr>
          <w:rFonts w:asciiTheme="majorBidi" w:hAnsiTheme="majorBidi" w:cstheme="majorBidi"/>
          <w:b/>
          <w:bCs/>
          <w:sz w:val="24"/>
          <w:szCs w:val="24"/>
        </w:rPr>
        <w:t xml:space="preserve">4.2.1 </w:t>
      </w:r>
      <w:r w:rsidR="007E0BD5" w:rsidRPr="00F97921">
        <w:rPr>
          <w:rFonts w:asciiTheme="majorBidi" w:hAnsiTheme="majorBidi" w:cstheme="majorBidi"/>
          <w:b/>
          <w:bCs/>
          <w:sz w:val="24"/>
          <w:szCs w:val="24"/>
        </w:rPr>
        <w:t>Selection criteria for healthy subjects</w:t>
      </w:r>
    </w:p>
    <w:p w14:paraId="0B66E238" w14:textId="27AD82C6" w:rsidR="009D2AAC" w:rsidRPr="00F97921" w:rsidRDefault="009D2AAC" w:rsidP="007E0BD5">
      <w:pPr>
        <w:ind w:firstLine="426"/>
        <w:jc w:val="both"/>
        <w:rPr>
          <w:rFonts w:asciiTheme="majorBidi" w:hAnsiTheme="majorBidi" w:cstheme="majorBidi"/>
          <w:sz w:val="24"/>
          <w:szCs w:val="24"/>
        </w:rPr>
      </w:pPr>
      <w:r w:rsidRPr="00F97921">
        <w:rPr>
          <w:rFonts w:asciiTheme="majorBidi" w:hAnsiTheme="majorBidi" w:cstheme="majorBidi"/>
          <w:sz w:val="24"/>
          <w:szCs w:val="24"/>
        </w:rPr>
        <w:t xml:space="preserve">We will include males and females, aged between 20 and 65, able to walk independently and able to read and understand English instructions. </w:t>
      </w:r>
      <w:r w:rsidR="007E0BD5" w:rsidRPr="00F97921">
        <w:rPr>
          <w:rFonts w:asciiTheme="majorBidi" w:hAnsiTheme="majorBidi" w:cstheme="majorBidi"/>
          <w:sz w:val="24"/>
          <w:szCs w:val="24"/>
        </w:rPr>
        <w:t xml:space="preserve">The inclusion criteria will be </w:t>
      </w:r>
      <w:r w:rsidR="007E0BD5">
        <w:rPr>
          <w:rFonts w:asciiTheme="majorBidi" w:hAnsiTheme="majorBidi" w:cstheme="majorBidi"/>
          <w:sz w:val="24"/>
          <w:szCs w:val="24"/>
        </w:rPr>
        <w:t>no arm pain</w:t>
      </w:r>
      <w:r w:rsidR="007E0BD5" w:rsidRPr="00F97921">
        <w:rPr>
          <w:rFonts w:asciiTheme="majorBidi" w:hAnsiTheme="majorBidi" w:cstheme="majorBidi"/>
          <w:sz w:val="24"/>
          <w:szCs w:val="24"/>
        </w:rPr>
        <w:t xml:space="preserve"> or stiffness in either </w:t>
      </w:r>
      <w:r w:rsidR="007E0BD5">
        <w:rPr>
          <w:rFonts w:asciiTheme="majorBidi" w:hAnsiTheme="majorBidi" w:cstheme="majorBidi"/>
          <w:sz w:val="24"/>
          <w:szCs w:val="24"/>
        </w:rPr>
        <w:t>arm/hand</w:t>
      </w:r>
      <w:r w:rsidR="007E0BD5" w:rsidRPr="00F97921">
        <w:rPr>
          <w:rFonts w:asciiTheme="majorBidi" w:hAnsiTheme="majorBidi" w:cstheme="majorBidi"/>
          <w:sz w:val="24"/>
          <w:szCs w:val="24"/>
        </w:rPr>
        <w:t xml:space="preserve"> or use of medications for </w:t>
      </w:r>
      <w:r w:rsidR="007E0BD5">
        <w:rPr>
          <w:rFonts w:asciiTheme="majorBidi" w:hAnsiTheme="majorBidi" w:cstheme="majorBidi"/>
          <w:sz w:val="24"/>
          <w:szCs w:val="24"/>
        </w:rPr>
        <w:t>arm</w:t>
      </w:r>
      <w:r w:rsidR="007E0BD5" w:rsidRPr="00F97921">
        <w:rPr>
          <w:rFonts w:asciiTheme="majorBidi" w:hAnsiTheme="majorBidi" w:cstheme="majorBidi"/>
          <w:sz w:val="24"/>
          <w:szCs w:val="24"/>
        </w:rPr>
        <w:t xml:space="preserve"> pain in the last </w:t>
      </w:r>
      <w:r w:rsidR="007E0BD5">
        <w:rPr>
          <w:rFonts w:asciiTheme="majorBidi" w:hAnsiTheme="majorBidi" w:cstheme="majorBidi"/>
          <w:sz w:val="24"/>
          <w:szCs w:val="24"/>
        </w:rPr>
        <w:t>year. Also, p</w:t>
      </w:r>
      <w:r w:rsidRPr="00F97921">
        <w:rPr>
          <w:rFonts w:asciiTheme="majorBidi" w:hAnsiTheme="majorBidi" w:cstheme="majorBidi"/>
          <w:sz w:val="24"/>
          <w:szCs w:val="24"/>
        </w:rPr>
        <w:t xml:space="preserve">articipants with the following will be excluded: </w:t>
      </w:r>
    </w:p>
    <w:p w14:paraId="050124F0" w14:textId="7850FAAA" w:rsidR="009D2AAC" w:rsidRPr="00F97921" w:rsidRDefault="009D2AAC" w:rsidP="0051216A">
      <w:pPr>
        <w:pStyle w:val="ListParagraph"/>
        <w:numPr>
          <w:ilvl w:val="0"/>
          <w:numId w:val="8"/>
        </w:numPr>
        <w:spacing w:after="0"/>
        <w:jc w:val="both"/>
        <w:rPr>
          <w:rFonts w:asciiTheme="majorBidi" w:hAnsiTheme="majorBidi" w:cstheme="majorBidi"/>
          <w:sz w:val="24"/>
          <w:szCs w:val="24"/>
        </w:rPr>
      </w:pPr>
      <w:r w:rsidRPr="00F97921">
        <w:rPr>
          <w:rFonts w:asciiTheme="majorBidi" w:hAnsiTheme="majorBidi" w:cstheme="majorBidi"/>
          <w:sz w:val="24"/>
          <w:szCs w:val="24"/>
        </w:rPr>
        <w:t xml:space="preserve">History of any inflammatory/infectious arthritis, fracture or surgical intervention in the studied </w:t>
      </w:r>
      <w:r w:rsidR="007E0BD5">
        <w:rPr>
          <w:rFonts w:asciiTheme="majorBidi" w:hAnsiTheme="majorBidi" w:cstheme="majorBidi"/>
          <w:sz w:val="24"/>
          <w:szCs w:val="24"/>
        </w:rPr>
        <w:t>arm</w:t>
      </w:r>
    </w:p>
    <w:p w14:paraId="0EEF61D4" w14:textId="77777777" w:rsidR="009D2AAC" w:rsidRPr="00F97921" w:rsidRDefault="009D2AAC" w:rsidP="0051216A">
      <w:pPr>
        <w:pStyle w:val="ListParagraph"/>
        <w:numPr>
          <w:ilvl w:val="0"/>
          <w:numId w:val="8"/>
        </w:numPr>
        <w:spacing w:after="0"/>
        <w:jc w:val="both"/>
        <w:rPr>
          <w:rFonts w:asciiTheme="majorBidi" w:hAnsiTheme="majorBidi" w:cstheme="majorBidi"/>
          <w:sz w:val="24"/>
          <w:szCs w:val="24"/>
        </w:rPr>
      </w:pPr>
      <w:r w:rsidRPr="00F97921">
        <w:rPr>
          <w:rFonts w:asciiTheme="majorBidi" w:hAnsiTheme="majorBidi" w:cstheme="majorBidi"/>
          <w:sz w:val="24"/>
          <w:szCs w:val="24"/>
        </w:rPr>
        <w:t>Pregnancy</w:t>
      </w:r>
    </w:p>
    <w:p w14:paraId="5514E08F" w14:textId="6AFCAD2B" w:rsidR="0003411A" w:rsidRDefault="009D2AAC" w:rsidP="0003411A">
      <w:pPr>
        <w:pStyle w:val="ListParagraph"/>
        <w:numPr>
          <w:ilvl w:val="0"/>
          <w:numId w:val="8"/>
        </w:numPr>
        <w:jc w:val="both"/>
        <w:rPr>
          <w:ins w:id="71" w:author="rezvan nasiri" w:date="2022-02-07T15:49:00Z"/>
          <w:rFonts w:asciiTheme="majorBidi" w:hAnsiTheme="majorBidi" w:cstheme="majorBidi"/>
          <w:sz w:val="24"/>
          <w:szCs w:val="24"/>
        </w:rPr>
      </w:pPr>
      <w:r w:rsidRPr="00F97921">
        <w:rPr>
          <w:rFonts w:asciiTheme="majorBidi" w:hAnsiTheme="majorBidi" w:cstheme="majorBidi"/>
          <w:sz w:val="24"/>
          <w:szCs w:val="24"/>
        </w:rPr>
        <w:t>Obesity (</w:t>
      </w:r>
      <w:r w:rsidRPr="00F97921">
        <w:rPr>
          <w:rFonts w:asciiTheme="majorBidi" w:hAnsiTheme="majorBidi" w:cstheme="majorBidi"/>
          <w:noProof/>
          <w:sz w:val="24"/>
          <w:szCs w:val="24"/>
        </w:rPr>
        <w:t>BMI</w:t>
      </w:r>
      <w:r w:rsidRPr="00F97921">
        <w:rPr>
          <w:rFonts w:asciiTheme="majorBidi" w:hAnsiTheme="majorBidi" w:cstheme="majorBidi"/>
          <w:sz w:val="24"/>
          <w:szCs w:val="24"/>
        </w:rPr>
        <w:t xml:space="preserve"> ≥ 40)</w:t>
      </w:r>
    </w:p>
    <w:p w14:paraId="7A8C4CC5" w14:textId="69DFE58A" w:rsidR="0003411A" w:rsidRPr="0003411A" w:rsidRDefault="0003411A" w:rsidP="0003411A">
      <w:pPr>
        <w:pStyle w:val="ListParagraph"/>
        <w:numPr>
          <w:ilvl w:val="0"/>
          <w:numId w:val="8"/>
        </w:numPr>
        <w:jc w:val="both"/>
        <w:rPr>
          <w:rFonts w:asciiTheme="majorBidi" w:hAnsiTheme="majorBidi" w:cstheme="majorBidi"/>
          <w:sz w:val="24"/>
          <w:szCs w:val="24"/>
          <w:rPrChange w:id="72" w:author="rezvan nasiri" w:date="2022-02-07T15:49:00Z">
            <w:rPr/>
          </w:rPrChange>
        </w:rPr>
      </w:pPr>
      <w:ins w:id="73" w:author="rezvan nasiri" w:date="2022-02-07T15:49:00Z">
        <w:r>
          <w:rPr>
            <w:rFonts w:asciiTheme="majorBidi" w:hAnsiTheme="majorBidi" w:cstheme="majorBidi"/>
            <w:sz w:val="24"/>
            <w:szCs w:val="24"/>
          </w:rPr>
          <w:t>No allergic reactions to skin electrodes.</w:t>
        </w:r>
      </w:ins>
    </w:p>
    <w:p w14:paraId="475779CC" w14:textId="77777777" w:rsidR="009D2AAC" w:rsidRPr="00F97921" w:rsidRDefault="009D2AAC" w:rsidP="00905D60">
      <w:pPr>
        <w:spacing w:after="0"/>
        <w:jc w:val="both"/>
        <w:rPr>
          <w:rFonts w:asciiTheme="majorBidi" w:hAnsiTheme="majorBidi" w:cstheme="majorBidi"/>
          <w:b/>
          <w:bCs/>
          <w:sz w:val="24"/>
          <w:szCs w:val="24"/>
        </w:rPr>
      </w:pPr>
      <w:r w:rsidRPr="00F97921">
        <w:rPr>
          <w:rFonts w:asciiTheme="majorBidi" w:hAnsiTheme="majorBidi" w:cstheme="majorBidi"/>
          <w:b/>
          <w:bCs/>
          <w:sz w:val="24"/>
          <w:szCs w:val="24"/>
        </w:rPr>
        <w:t xml:space="preserve">4.3 </w:t>
      </w:r>
      <w:commentRangeStart w:id="74"/>
      <w:r w:rsidRPr="00F97921">
        <w:rPr>
          <w:rFonts w:asciiTheme="majorBidi" w:hAnsiTheme="majorBidi" w:cstheme="majorBidi"/>
          <w:b/>
          <w:bCs/>
          <w:sz w:val="24"/>
          <w:szCs w:val="24"/>
        </w:rPr>
        <w:t>Procedures</w:t>
      </w:r>
      <w:commentRangeEnd w:id="74"/>
      <w:r w:rsidR="00AA5560">
        <w:rPr>
          <w:rStyle w:val="CommentReference"/>
        </w:rPr>
        <w:commentReference w:id="74"/>
      </w:r>
    </w:p>
    <w:p w14:paraId="01E86FF0" w14:textId="5321FBBB" w:rsidR="009D2AAC" w:rsidRPr="00F97921" w:rsidRDefault="009D2AAC" w:rsidP="00FC2BA2">
      <w:pPr>
        <w:ind w:firstLine="720"/>
        <w:jc w:val="both"/>
        <w:rPr>
          <w:rFonts w:asciiTheme="majorBidi" w:hAnsiTheme="majorBidi" w:cstheme="majorBidi"/>
          <w:sz w:val="24"/>
          <w:szCs w:val="24"/>
        </w:rPr>
      </w:pPr>
      <w:r w:rsidRPr="00F97921">
        <w:rPr>
          <w:rFonts w:asciiTheme="majorBidi" w:hAnsiTheme="majorBidi" w:cstheme="majorBidi"/>
          <w:sz w:val="24"/>
          <w:szCs w:val="24"/>
        </w:rPr>
        <w:t xml:space="preserve">The </w:t>
      </w:r>
      <w:r w:rsidR="0077383C">
        <w:rPr>
          <w:rFonts w:asciiTheme="majorBidi" w:hAnsiTheme="majorBidi" w:cstheme="majorBidi"/>
          <w:sz w:val="24"/>
          <w:szCs w:val="24"/>
        </w:rPr>
        <w:t>EMG</w:t>
      </w:r>
      <w:ins w:id="75" w:author="rezvan nasiri" w:date="2022-02-07T15:50:00Z">
        <w:r w:rsidR="0003411A">
          <w:rPr>
            <w:rFonts w:asciiTheme="majorBidi" w:hAnsiTheme="majorBidi" w:cstheme="majorBidi"/>
            <w:sz w:val="24"/>
            <w:szCs w:val="24"/>
          </w:rPr>
          <w:t xml:space="preserve"> and motion capture</w:t>
        </w:r>
      </w:ins>
      <w:r w:rsidR="0077383C">
        <w:rPr>
          <w:rFonts w:asciiTheme="majorBidi" w:hAnsiTheme="majorBidi" w:cstheme="majorBidi"/>
          <w:sz w:val="24"/>
          <w:szCs w:val="24"/>
        </w:rPr>
        <w:t xml:space="preserve"> data</w:t>
      </w:r>
      <w:r w:rsidRPr="00F97921">
        <w:rPr>
          <w:rFonts w:asciiTheme="majorBidi" w:hAnsiTheme="majorBidi" w:cstheme="majorBidi"/>
          <w:sz w:val="24"/>
          <w:szCs w:val="24"/>
        </w:rPr>
        <w:t xml:space="preserve"> acquisitions will be carried out at the </w:t>
      </w:r>
      <w:r w:rsidR="0077383C" w:rsidRPr="0077383C">
        <w:rPr>
          <w:rFonts w:asciiTheme="majorBidi" w:hAnsiTheme="majorBidi" w:cstheme="majorBidi"/>
          <w:sz w:val="24"/>
          <w:szCs w:val="24"/>
        </w:rPr>
        <w:t>Neuromuscular Control &amp; Biomechanics Laboratory</w:t>
      </w:r>
      <w:r w:rsidRPr="00F97921">
        <w:rPr>
          <w:rFonts w:asciiTheme="majorBidi" w:hAnsiTheme="majorBidi" w:cstheme="majorBidi"/>
          <w:sz w:val="24"/>
          <w:szCs w:val="24"/>
        </w:rPr>
        <w:t xml:space="preserve"> at the </w:t>
      </w:r>
      <w:r w:rsidR="0077383C">
        <w:rPr>
          <w:rFonts w:asciiTheme="majorBidi" w:hAnsiTheme="majorBidi" w:cstheme="majorBidi"/>
          <w:sz w:val="24"/>
          <w:szCs w:val="24"/>
        </w:rPr>
        <w:t>Mechanical Department</w:t>
      </w:r>
      <w:r w:rsidRPr="00F97921">
        <w:rPr>
          <w:rFonts w:asciiTheme="majorBidi" w:hAnsiTheme="majorBidi" w:cstheme="majorBidi"/>
          <w:sz w:val="24"/>
          <w:szCs w:val="24"/>
        </w:rPr>
        <w:t xml:space="preserve"> in the </w:t>
      </w:r>
      <w:r w:rsidR="0077383C">
        <w:rPr>
          <w:rFonts w:asciiTheme="majorBidi" w:hAnsiTheme="majorBidi" w:cstheme="majorBidi"/>
          <w:sz w:val="24"/>
          <w:szCs w:val="24"/>
        </w:rPr>
        <w:t>University of Alberta</w:t>
      </w:r>
      <w:r w:rsidRPr="00F97921">
        <w:rPr>
          <w:rFonts w:asciiTheme="majorBidi" w:hAnsiTheme="majorBidi" w:cstheme="majorBidi"/>
          <w:sz w:val="24"/>
          <w:szCs w:val="24"/>
        </w:rPr>
        <w:t xml:space="preserve"> using a </w:t>
      </w:r>
      <w:proofErr w:type="spellStart"/>
      <w:r w:rsidR="0077383C">
        <w:rPr>
          <w:rFonts w:asciiTheme="majorBidi" w:hAnsiTheme="majorBidi" w:cstheme="majorBidi"/>
          <w:sz w:val="24"/>
          <w:szCs w:val="24"/>
        </w:rPr>
        <w:t>MYOstack</w:t>
      </w:r>
      <w:proofErr w:type="spellEnd"/>
      <w:r w:rsidR="0077383C">
        <w:rPr>
          <w:rFonts w:asciiTheme="majorBidi" w:hAnsiTheme="majorBidi" w:cstheme="majorBidi"/>
          <w:sz w:val="24"/>
          <w:szCs w:val="24"/>
        </w:rPr>
        <w:t xml:space="preserve"> and </w:t>
      </w:r>
      <w:proofErr w:type="spellStart"/>
      <w:r w:rsidR="0077383C">
        <w:rPr>
          <w:rFonts w:asciiTheme="majorBidi" w:hAnsiTheme="majorBidi" w:cstheme="majorBidi"/>
          <w:sz w:val="24"/>
          <w:szCs w:val="24"/>
        </w:rPr>
        <w:t>Trigno</w:t>
      </w:r>
      <w:proofErr w:type="spellEnd"/>
      <w:r w:rsidR="0077383C">
        <w:rPr>
          <w:rFonts w:asciiTheme="majorBidi" w:hAnsiTheme="majorBidi" w:cstheme="majorBidi"/>
          <w:sz w:val="24"/>
          <w:szCs w:val="24"/>
        </w:rPr>
        <w:t xml:space="preserve"> four channel EMG sensor</w:t>
      </w:r>
      <w:r w:rsidRPr="00F97921">
        <w:rPr>
          <w:rFonts w:asciiTheme="majorBidi" w:hAnsiTheme="majorBidi" w:cstheme="majorBidi"/>
          <w:noProof/>
          <w:sz w:val="24"/>
          <w:szCs w:val="24"/>
        </w:rPr>
        <w:t>.</w:t>
      </w:r>
      <w:r w:rsidRPr="00F97921">
        <w:rPr>
          <w:rFonts w:asciiTheme="majorBidi" w:hAnsiTheme="majorBidi" w:cstheme="majorBidi"/>
          <w:sz w:val="24"/>
          <w:szCs w:val="24"/>
        </w:rPr>
        <w:t xml:space="preserve"> </w:t>
      </w:r>
    </w:p>
    <w:p w14:paraId="4D1B0215" w14:textId="0D245693" w:rsidR="009D2AAC" w:rsidRPr="006B4AA9" w:rsidRDefault="002A43B6" w:rsidP="006B4AA9">
      <w:pPr>
        <w:pStyle w:val="ListParagraph"/>
        <w:numPr>
          <w:ilvl w:val="2"/>
          <w:numId w:val="6"/>
        </w:numPr>
        <w:spacing w:after="0"/>
        <w:jc w:val="both"/>
        <w:rPr>
          <w:rFonts w:asciiTheme="majorBidi" w:hAnsiTheme="majorBidi" w:cstheme="majorBidi"/>
          <w:b/>
          <w:bCs/>
          <w:i/>
          <w:iCs/>
          <w:sz w:val="24"/>
          <w:szCs w:val="24"/>
        </w:rPr>
      </w:pPr>
      <w:r w:rsidRPr="006B4AA9">
        <w:rPr>
          <w:rFonts w:asciiTheme="majorBidi" w:hAnsiTheme="majorBidi" w:cstheme="majorBidi"/>
          <w:b/>
          <w:bCs/>
          <w:i/>
          <w:iCs/>
          <w:sz w:val="24"/>
          <w:szCs w:val="24"/>
        </w:rPr>
        <w:t>EMG</w:t>
      </w:r>
      <w:r w:rsidR="009D2AAC" w:rsidRPr="006B4AA9">
        <w:rPr>
          <w:rFonts w:asciiTheme="majorBidi" w:hAnsiTheme="majorBidi" w:cstheme="majorBidi"/>
          <w:b/>
          <w:bCs/>
          <w:i/>
          <w:iCs/>
          <w:sz w:val="24"/>
          <w:szCs w:val="24"/>
        </w:rPr>
        <w:t xml:space="preserve"> acquisition and loading procedures</w:t>
      </w:r>
    </w:p>
    <w:p w14:paraId="36D73BE8" w14:textId="2A8B7E84" w:rsidR="008530BD" w:rsidRPr="00A32540" w:rsidRDefault="008530BD" w:rsidP="00A32540">
      <w:pPr>
        <w:spacing w:after="160"/>
        <w:ind w:firstLine="720"/>
        <w:jc w:val="both"/>
        <w:rPr>
          <w:rFonts w:ascii="Times New Roman" w:hAnsi="Times New Roman" w:cs="Times New Roman"/>
          <w:sz w:val="24"/>
          <w:szCs w:val="24"/>
        </w:rPr>
      </w:pPr>
      <w:r w:rsidRPr="006B4AA9">
        <w:rPr>
          <w:rFonts w:asciiTheme="majorBidi" w:hAnsiTheme="majorBidi" w:cstheme="majorBidi"/>
          <w:sz w:val="24"/>
          <w:szCs w:val="24"/>
        </w:rPr>
        <w:t xml:space="preserve">The EMG parameters for the </w:t>
      </w:r>
      <w:proofErr w:type="spellStart"/>
      <w:r w:rsidRPr="006B4AA9">
        <w:rPr>
          <w:rFonts w:asciiTheme="majorBidi" w:hAnsiTheme="majorBidi" w:cstheme="majorBidi"/>
          <w:sz w:val="24"/>
          <w:szCs w:val="24"/>
        </w:rPr>
        <w:t>Trigno</w:t>
      </w:r>
      <w:proofErr w:type="spellEnd"/>
      <w:r w:rsidRPr="006B4AA9">
        <w:rPr>
          <w:rFonts w:asciiTheme="majorBidi" w:hAnsiTheme="majorBidi" w:cstheme="majorBidi"/>
          <w:sz w:val="24"/>
          <w:szCs w:val="24"/>
        </w:rPr>
        <w:t xml:space="preserve"> sensor will be as follows: number of channels: </w:t>
      </w:r>
      <w:del w:id="76" w:author="rezvan nasiri" w:date="2022-02-07T15:50:00Z">
        <w:r w:rsidRPr="006B4AA9" w:rsidDel="0003411A">
          <w:rPr>
            <w:rFonts w:asciiTheme="majorBidi" w:hAnsiTheme="majorBidi" w:cstheme="majorBidi"/>
            <w:sz w:val="24"/>
            <w:szCs w:val="24"/>
          </w:rPr>
          <w:delText>4</w:delText>
        </w:r>
        <w:r w:rsidR="00580FA1" w:rsidRPr="006B4AA9" w:rsidDel="0003411A">
          <w:rPr>
            <w:rFonts w:asciiTheme="majorBidi" w:hAnsiTheme="majorBidi" w:cstheme="majorBidi"/>
            <w:sz w:val="24"/>
            <w:szCs w:val="24"/>
          </w:rPr>
          <w:delText xml:space="preserve"> </w:delText>
        </w:r>
      </w:del>
      <w:ins w:id="77" w:author="rezvan nasiri" w:date="2022-02-07T15:50:00Z">
        <w:r w:rsidR="0003411A">
          <w:rPr>
            <w:rFonts w:asciiTheme="majorBidi" w:hAnsiTheme="majorBidi" w:cstheme="majorBidi"/>
            <w:sz w:val="24"/>
            <w:szCs w:val="24"/>
          </w:rPr>
          <w:t>16</w:t>
        </w:r>
        <w:r w:rsidR="0003411A" w:rsidRPr="006B4AA9">
          <w:rPr>
            <w:rFonts w:asciiTheme="majorBidi" w:hAnsiTheme="majorBidi" w:cstheme="majorBidi"/>
            <w:sz w:val="24"/>
            <w:szCs w:val="24"/>
          </w:rPr>
          <w:t xml:space="preserve"> </w:t>
        </w:r>
      </w:ins>
      <w:r w:rsidR="00580FA1" w:rsidRPr="006B4AA9">
        <w:rPr>
          <w:rFonts w:asciiTheme="majorBidi" w:hAnsiTheme="majorBidi" w:cstheme="majorBidi"/>
          <w:sz w:val="24"/>
          <w:szCs w:val="24"/>
        </w:rPr>
        <w:t>(both EMG brands)</w:t>
      </w:r>
      <w:r w:rsidRPr="006B4AA9">
        <w:rPr>
          <w:rFonts w:asciiTheme="majorBidi" w:hAnsiTheme="majorBidi" w:cstheme="majorBidi"/>
          <w:sz w:val="24"/>
          <w:szCs w:val="24"/>
        </w:rPr>
        <w:t xml:space="preserve">; </w:t>
      </w:r>
      <w:r w:rsidR="00580FA1" w:rsidRPr="006B4AA9">
        <w:rPr>
          <w:rFonts w:asciiTheme="majorBidi" w:hAnsiTheme="majorBidi" w:cstheme="majorBidi"/>
          <w:sz w:val="24"/>
          <w:szCs w:val="24"/>
        </w:rPr>
        <w:t>sampling rate: 500 HZ (</w:t>
      </w:r>
      <w:proofErr w:type="spellStart"/>
      <w:r w:rsidR="00580FA1" w:rsidRPr="006B4AA9">
        <w:rPr>
          <w:rFonts w:asciiTheme="majorBidi" w:hAnsiTheme="majorBidi" w:cstheme="majorBidi"/>
          <w:sz w:val="24"/>
          <w:szCs w:val="24"/>
        </w:rPr>
        <w:t>MYOstack</w:t>
      </w:r>
      <w:proofErr w:type="spellEnd"/>
      <w:r w:rsidR="00580FA1" w:rsidRPr="006B4AA9">
        <w:rPr>
          <w:rFonts w:asciiTheme="majorBidi" w:hAnsiTheme="majorBidi" w:cstheme="majorBidi"/>
          <w:sz w:val="24"/>
          <w:szCs w:val="24"/>
        </w:rPr>
        <w:t>) and 2 kHz (</w:t>
      </w:r>
      <w:proofErr w:type="spellStart"/>
      <w:r w:rsidR="00580FA1" w:rsidRPr="006B4AA9">
        <w:rPr>
          <w:rFonts w:asciiTheme="majorBidi" w:hAnsiTheme="majorBidi" w:cstheme="majorBidi"/>
          <w:sz w:val="24"/>
          <w:szCs w:val="24"/>
        </w:rPr>
        <w:t>Trigno</w:t>
      </w:r>
      <w:proofErr w:type="spellEnd"/>
      <w:r w:rsidR="00580FA1" w:rsidRPr="006B4AA9">
        <w:rPr>
          <w:rFonts w:asciiTheme="majorBidi" w:hAnsiTheme="majorBidi" w:cstheme="majorBidi"/>
          <w:sz w:val="24"/>
          <w:szCs w:val="24"/>
        </w:rPr>
        <w:t xml:space="preserve">); </w:t>
      </w:r>
      <w:r w:rsidR="006B4AA9" w:rsidRPr="006B4AA9">
        <w:rPr>
          <w:rFonts w:asciiTheme="majorBidi" w:hAnsiTheme="majorBidi" w:cstheme="majorBidi"/>
          <w:sz w:val="24"/>
          <w:szCs w:val="24"/>
        </w:rPr>
        <w:t>muscles targeted: e</w:t>
      </w:r>
      <w:r w:rsidR="006B4AA9" w:rsidRPr="006B4AA9">
        <w:rPr>
          <w:rFonts w:ascii="Times New Roman" w:hAnsi="Times New Roman" w:cs="Times New Roman"/>
          <w:sz w:val="24"/>
          <w:szCs w:val="24"/>
        </w:rPr>
        <w:t xml:space="preserve">xtensor </w:t>
      </w:r>
      <w:proofErr w:type="spellStart"/>
      <w:r w:rsidR="006B4AA9" w:rsidRPr="006B4AA9">
        <w:rPr>
          <w:rFonts w:ascii="Times New Roman" w:hAnsi="Times New Roman" w:cs="Times New Roman"/>
          <w:sz w:val="24"/>
          <w:szCs w:val="24"/>
        </w:rPr>
        <w:t>digitorium</w:t>
      </w:r>
      <w:proofErr w:type="spellEnd"/>
      <w:r w:rsidR="006B4AA9" w:rsidRPr="006B4AA9">
        <w:rPr>
          <w:rFonts w:ascii="Times New Roman" w:hAnsi="Times New Roman" w:cs="Times New Roman"/>
          <w:sz w:val="24"/>
          <w:szCs w:val="24"/>
        </w:rPr>
        <w:t xml:space="preserve">, flexor carpi radialis, palmaris longus, </w:t>
      </w:r>
      <w:r w:rsidR="006B4AA9">
        <w:rPr>
          <w:rFonts w:ascii="Times New Roman" w:hAnsi="Times New Roman" w:cs="Times New Roman"/>
          <w:sz w:val="24"/>
          <w:szCs w:val="24"/>
        </w:rPr>
        <w:t xml:space="preserve">and </w:t>
      </w:r>
      <w:r w:rsidR="006B4AA9" w:rsidRPr="006B4AA9">
        <w:rPr>
          <w:rFonts w:ascii="Times New Roman" w:hAnsi="Times New Roman" w:cs="Times New Roman"/>
          <w:sz w:val="24"/>
          <w:szCs w:val="24"/>
        </w:rPr>
        <w:t xml:space="preserve">flexor </w:t>
      </w:r>
      <w:proofErr w:type="spellStart"/>
      <w:r w:rsidR="006B4AA9" w:rsidRPr="006B4AA9">
        <w:rPr>
          <w:rFonts w:ascii="Times New Roman" w:hAnsi="Times New Roman" w:cs="Times New Roman"/>
          <w:sz w:val="24"/>
          <w:szCs w:val="24"/>
        </w:rPr>
        <w:t>digitorium</w:t>
      </w:r>
      <w:proofErr w:type="spellEnd"/>
      <w:r w:rsidR="006B4AA9" w:rsidRPr="006B4AA9">
        <w:rPr>
          <w:rFonts w:ascii="Times New Roman" w:hAnsi="Times New Roman" w:cs="Times New Roman"/>
          <w:sz w:val="24"/>
          <w:szCs w:val="24"/>
        </w:rPr>
        <w:t xml:space="preserve"> superficialis</w:t>
      </w:r>
      <w:r w:rsidR="006B4AA9">
        <w:rPr>
          <w:rFonts w:ascii="Times New Roman" w:hAnsi="Times New Roman" w:cs="Times New Roman"/>
          <w:sz w:val="24"/>
          <w:szCs w:val="24"/>
        </w:rPr>
        <w:t>; grasping types: pinch, power, tripod</w:t>
      </w:r>
      <w:r w:rsidR="00A32540">
        <w:rPr>
          <w:rFonts w:ascii="Times New Roman" w:hAnsi="Times New Roman" w:cs="Times New Roman"/>
          <w:sz w:val="24"/>
          <w:szCs w:val="24"/>
        </w:rPr>
        <w:t>.</w:t>
      </w:r>
    </w:p>
    <w:p w14:paraId="424184C5" w14:textId="668F44A4" w:rsidR="00DB3D68" w:rsidRPr="00DB3D68" w:rsidRDefault="002A43B6" w:rsidP="00DB3D68">
      <w:pPr>
        <w:pStyle w:val="ListParagraph"/>
        <w:numPr>
          <w:ilvl w:val="2"/>
          <w:numId w:val="6"/>
        </w:numPr>
        <w:spacing w:after="0"/>
        <w:jc w:val="both"/>
        <w:rPr>
          <w:rFonts w:asciiTheme="majorBidi" w:hAnsiTheme="majorBidi" w:cstheme="majorBidi"/>
          <w:b/>
          <w:bCs/>
          <w:i/>
          <w:iCs/>
          <w:sz w:val="24"/>
          <w:szCs w:val="24"/>
        </w:rPr>
      </w:pPr>
      <w:r w:rsidRPr="00DB3D68">
        <w:rPr>
          <w:rFonts w:asciiTheme="majorBidi" w:hAnsiTheme="majorBidi" w:cstheme="majorBidi"/>
          <w:b/>
          <w:bCs/>
          <w:i/>
          <w:iCs/>
          <w:sz w:val="24"/>
          <w:szCs w:val="24"/>
        </w:rPr>
        <w:t>EMG</w:t>
      </w:r>
      <w:r w:rsidR="009D2AAC" w:rsidRPr="00DB3D68">
        <w:rPr>
          <w:rFonts w:asciiTheme="majorBidi" w:hAnsiTheme="majorBidi" w:cstheme="majorBidi"/>
          <w:b/>
          <w:bCs/>
          <w:i/>
          <w:iCs/>
          <w:sz w:val="24"/>
          <w:szCs w:val="24"/>
        </w:rPr>
        <w:t xml:space="preserve"> acquisition protocol</w:t>
      </w:r>
    </w:p>
    <w:p w14:paraId="00CC2FD3" w14:textId="5AF5FD98" w:rsidR="0086284B" w:rsidRDefault="00DB3D68" w:rsidP="0086284B">
      <w:pPr>
        <w:ind w:firstLine="720"/>
        <w:jc w:val="both"/>
        <w:rPr>
          <w:ins w:id="78" w:author="rezvan nasiri" w:date="2022-02-07T15:55:00Z"/>
          <w:rFonts w:asciiTheme="majorBidi" w:hAnsiTheme="majorBidi" w:cstheme="majorBidi"/>
          <w:sz w:val="24"/>
          <w:szCs w:val="24"/>
        </w:rPr>
      </w:pPr>
      <w:r w:rsidRPr="009D23C7">
        <w:rPr>
          <w:rFonts w:asciiTheme="majorBidi" w:hAnsiTheme="majorBidi" w:cstheme="majorBidi"/>
          <w:sz w:val="24"/>
          <w:szCs w:val="24"/>
        </w:rPr>
        <w:t>Volunteers will be asked to sit in the laboratory’s chair</w:t>
      </w:r>
      <w:r w:rsidR="009D23C7" w:rsidRPr="009D23C7">
        <w:rPr>
          <w:rFonts w:asciiTheme="majorBidi" w:hAnsiTheme="majorBidi" w:cstheme="majorBidi"/>
          <w:sz w:val="24"/>
          <w:szCs w:val="24"/>
        </w:rPr>
        <w:t xml:space="preserve"> and roll up the sleeve of their forearm. </w:t>
      </w:r>
      <w:r w:rsidR="009D23C7">
        <w:rPr>
          <w:rFonts w:asciiTheme="majorBidi" w:hAnsiTheme="majorBidi" w:cstheme="majorBidi"/>
          <w:sz w:val="24"/>
          <w:szCs w:val="24"/>
        </w:rPr>
        <w:t xml:space="preserve">Then, the </w:t>
      </w:r>
      <w:proofErr w:type="spellStart"/>
      <w:r w:rsidR="009D23C7">
        <w:rPr>
          <w:rFonts w:asciiTheme="majorBidi" w:hAnsiTheme="majorBidi" w:cstheme="majorBidi"/>
          <w:sz w:val="24"/>
          <w:szCs w:val="24"/>
        </w:rPr>
        <w:t>Trigno</w:t>
      </w:r>
      <w:proofErr w:type="spellEnd"/>
      <w:r w:rsidR="009D23C7">
        <w:rPr>
          <w:rFonts w:asciiTheme="majorBidi" w:hAnsiTheme="majorBidi" w:cstheme="majorBidi"/>
          <w:sz w:val="24"/>
          <w:szCs w:val="24"/>
        </w:rPr>
        <w:t xml:space="preserve"> EMG sensors will be placed in their corresponding muscles, located with palpation. The participants will be informed that those sensors need an adhesive to stick in the skin. They </w:t>
      </w:r>
      <w:r w:rsidR="005249D9" w:rsidRPr="005249D9">
        <w:rPr>
          <w:rFonts w:asciiTheme="majorBidi" w:hAnsiTheme="majorBidi" w:cstheme="majorBidi"/>
          <w:sz w:val="24"/>
          <w:szCs w:val="24"/>
        </w:rPr>
        <w:t xml:space="preserve">will </w:t>
      </w:r>
      <w:r w:rsidR="0086284B">
        <w:rPr>
          <w:rFonts w:asciiTheme="majorBidi" w:hAnsiTheme="majorBidi" w:cstheme="majorBidi"/>
          <w:sz w:val="24"/>
          <w:szCs w:val="24"/>
        </w:rPr>
        <w:t xml:space="preserve">be asked to </w:t>
      </w:r>
      <w:r w:rsidR="005249D9" w:rsidRPr="005249D9">
        <w:rPr>
          <w:rFonts w:asciiTheme="majorBidi" w:hAnsiTheme="majorBidi" w:cstheme="majorBidi"/>
          <w:sz w:val="24"/>
          <w:szCs w:val="24"/>
        </w:rPr>
        <w:t xml:space="preserve">do three tests, one for each grasp type: pinch, power, and tripod. Each test has a two-minute duration which consist of performing the corresponding grasp for five seconds and resting for five more seconds, </w:t>
      </w:r>
      <w:r w:rsidR="008B744F">
        <w:rPr>
          <w:rFonts w:asciiTheme="majorBidi" w:hAnsiTheme="majorBidi" w:cstheme="majorBidi"/>
          <w:sz w:val="24"/>
          <w:szCs w:val="24"/>
        </w:rPr>
        <w:t>until reaching the specified time</w:t>
      </w:r>
      <w:r w:rsidR="005249D9" w:rsidRPr="005249D9">
        <w:rPr>
          <w:rFonts w:asciiTheme="majorBidi" w:hAnsiTheme="majorBidi" w:cstheme="majorBidi"/>
          <w:sz w:val="24"/>
          <w:szCs w:val="24"/>
        </w:rPr>
        <w:t xml:space="preserve">. Then, there </w:t>
      </w:r>
      <w:r w:rsidR="008B744F">
        <w:rPr>
          <w:rFonts w:asciiTheme="majorBidi" w:hAnsiTheme="majorBidi" w:cstheme="majorBidi"/>
          <w:sz w:val="24"/>
          <w:szCs w:val="24"/>
        </w:rPr>
        <w:t>will be</w:t>
      </w:r>
      <w:r w:rsidR="005249D9" w:rsidRPr="005249D9">
        <w:rPr>
          <w:rFonts w:asciiTheme="majorBidi" w:hAnsiTheme="majorBidi" w:cstheme="majorBidi"/>
          <w:sz w:val="24"/>
          <w:szCs w:val="24"/>
        </w:rPr>
        <w:t xml:space="preserve"> a </w:t>
      </w:r>
      <w:r w:rsidR="005249D9" w:rsidRPr="005249D9">
        <w:rPr>
          <w:rFonts w:asciiTheme="majorBidi" w:hAnsiTheme="majorBidi" w:cstheme="majorBidi"/>
          <w:sz w:val="24"/>
          <w:szCs w:val="24"/>
        </w:rPr>
        <w:lastRenderedPageBreak/>
        <w:t>three-minute resting period before starting the next test.</w:t>
      </w:r>
      <w:r w:rsidR="009D23C7">
        <w:rPr>
          <w:rFonts w:asciiTheme="majorBidi" w:hAnsiTheme="majorBidi" w:cstheme="majorBidi"/>
          <w:sz w:val="24"/>
          <w:szCs w:val="24"/>
        </w:rPr>
        <w:t xml:space="preserve"> </w:t>
      </w:r>
      <w:r w:rsidR="008B744F">
        <w:rPr>
          <w:rFonts w:asciiTheme="majorBidi" w:hAnsiTheme="majorBidi" w:cstheme="majorBidi"/>
          <w:sz w:val="24"/>
          <w:szCs w:val="24"/>
        </w:rPr>
        <w:t xml:space="preserve">After finishing the tests, </w:t>
      </w:r>
      <w:r w:rsidR="0086284B">
        <w:rPr>
          <w:rFonts w:asciiTheme="majorBidi" w:hAnsiTheme="majorBidi" w:cstheme="majorBidi"/>
          <w:sz w:val="24"/>
          <w:szCs w:val="24"/>
        </w:rPr>
        <w:t xml:space="preserve">the participants will be asked to withdraw </w:t>
      </w:r>
      <w:r w:rsidR="009014CC">
        <w:rPr>
          <w:rFonts w:asciiTheme="majorBidi" w:hAnsiTheme="majorBidi" w:cstheme="majorBidi"/>
          <w:sz w:val="24"/>
          <w:szCs w:val="24"/>
        </w:rPr>
        <w:t xml:space="preserve">the EMG sensors and </w:t>
      </w:r>
      <w:r w:rsidR="008B744F">
        <w:rPr>
          <w:rFonts w:asciiTheme="majorBidi" w:hAnsiTheme="majorBidi" w:cstheme="majorBidi"/>
          <w:sz w:val="24"/>
          <w:szCs w:val="24"/>
        </w:rPr>
        <w:t xml:space="preserve">there will be a six-minute break before starting with the tests using the </w:t>
      </w:r>
      <w:proofErr w:type="spellStart"/>
      <w:r w:rsidR="008B744F">
        <w:rPr>
          <w:rFonts w:asciiTheme="majorBidi" w:hAnsiTheme="majorBidi" w:cstheme="majorBidi"/>
          <w:sz w:val="24"/>
          <w:szCs w:val="24"/>
        </w:rPr>
        <w:t>MYOstack</w:t>
      </w:r>
      <w:proofErr w:type="spellEnd"/>
      <w:r w:rsidR="008B744F">
        <w:rPr>
          <w:rFonts w:asciiTheme="majorBidi" w:hAnsiTheme="majorBidi" w:cstheme="majorBidi"/>
          <w:sz w:val="24"/>
          <w:szCs w:val="24"/>
        </w:rPr>
        <w:t xml:space="preserve"> EMG sensors. Those sensors will be </w:t>
      </w:r>
      <w:r w:rsidR="0086284B">
        <w:rPr>
          <w:rFonts w:asciiTheme="majorBidi" w:hAnsiTheme="majorBidi" w:cstheme="majorBidi"/>
          <w:sz w:val="24"/>
          <w:szCs w:val="24"/>
        </w:rPr>
        <w:t>fitted</w:t>
      </w:r>
      <w:r w:rsidR="008B744F">
        <w:rPr>
          <w:rFonts w:asciiTheme="majorBidi" w:hAnsiTheme="majorBidi" w:cstheme="majorBidi"/>
          <w:sz w:val="24"/>
          <w:szCs w:val="24"/>
        </w:rPr>
        <w:t xml:space="preserve"> in the same muscle locations </w:t>
      </w:r>
      <w:r w:rsidR="0086284B">
        <w:rPr>
          <w:rFonts w:asciiTheme="majorBidi" w:hAnsiTheme="majorBidi" w:cstheme="majorBidi"/>
          <w:sz w:val="24"/>
          <w:szCs w:val="24"/>
        </w:rPr>
        <w:t xml:space="preserve">of the participants </w:t>
      </w:r>
      <w:r w:rsidR="008B744F">
        <w:rPr>
          <w:rFonts w:asciiTheme="majorBidi" w:hAnsiTheme="majorBidi" w:cstheme="majorBidi"/>
          <w:sz w:val="24"/>
          <w:szCs w:val="24"/>
        </w:rPr>
        <w:t xml:space="preserve">as the </w:t>
      </w:r>
      <w:proofErr w:type="spellStart"/>
      <w:r w:rsidR="008B744F">
        <w:rPr>
          <w:rFonts w:asciiTheme="majorBidi" w:hAnsiTheme="majorBidi" w:cstheme="majorBidi"/>
          <w:sz w:val="24"/>
          <w:szCs w:val="24"/>
        </w:rPr>
        <w:t>Trigno</w:t>
      </w:r>
      <w:proofErr w:type="spellEnd"/>
      <w:r w:rsidR="008B744F">
        <w:rPr>
          <w:rFonts w:asciiTheme="majorBidi" w:hAnsiTheme="majorBidi" w:cstheme="majorBidi"/>
          <w:sz w:val="24"/>
          <w:szCs w:val="24"/>
        </w:rPr>
        <w:t xml:space="preserve"> sensors using an elastic band</w:t>
      </w:r>
      <w:r w:rsidR="009014CC">
        <w:rPr>
          <w:rFonts w:asciiTheme="majorBidi" w:hAnsiTheme="majorBidi" w:cstheme="majorBidi"/>
          <w:sz w:val="24"/>
          <w:szCs w:val="24"/>
        </w:rPr>
        <w:t>; then the same tests will be done.</w:t>
      </w:r>
      <w:r w:rsidR="0086284B">
        <w:rPr>
          <w:rFonts w:asciiTheme="majorBidi" w:hAnsiTheme="majorBidi" w:cstheme="majorBidi"/>
          <w:sz w:val="24"/>
          <w:szCs w:val="24"/>
        </w:rPr>
        <w:t xml:space="preserve"> After finishing the last test, the EMG sensors will be withdrawn from the participants.</w:t>
      </w:r>
    </w:p>
    <w:p w14:paraId="196AB455" w14:textId="77777777" w:rsidR="00531908" w:rsidRDefault="00ED0582" w:rsidP="00531908">
      <w:pPr>
        <w:pStyle w:val="ListParagraph"/>
        <w:numPr>
          <w:ilvl w:val="2"/>
          <w:numId w:val="6"/>
        </w:numPr>
        <w:jc w:val="both"/>
        <w:rPr>
          <w:ins w:id="79" w:author="rezvan nasiri" w:date="2022-02-07T16:34:00Z"/>
          <w:rFonts w:asciiTheme="majorBidi" w:hAnsiTheme="majorBidi" w:cstheme="majorBidi"/>
          <w:sz w:val="24"/>
          <w:szCs w:val="24"/>
        </w:rPr>
      </w:pPr>
      <w:ins w:id="80" w:author="rezvan nasiri" w:date="2022-02-07T15:55:00Z">
        <w:r w:rsidRPr="00CA0737">
          <w:rPr>
            <w:rFonts w:asciiTheme="majorBidi" w:hAnsiTheme="majorBidi" w:cstheme="majorBidi"/>
            <w:sz w:val="24"/>
            <w:szCs w:val="24"/>
          </w:rPr>
          <w:t>Motion capture data acquisition</w:t>
        </w:r>
        <w:r>
          <w:rPr>
            <w:rFonts w:asciiTheme="majorBidi" w:hAnsiTheme="majorBidi" w:cstheme="majorBidi"/>
            <w:sz w:val="24"/>
            <w:szCs w:val="24"/>
          </w:rPr>
          <w:t xml:space="preserve"> and loading procedures</w:t>
        </w:r>
      </w:ins>
    </w:p>
    <w:p w14:paraId="68F395E2" w14:textId="540686B5" w:rsidR="00ED0582" w:rsidRPr="00531908" w:rsidRDefault="00ED0582" w:rsidP="00531908">
      <w:pPr>
        <w:pStyle w:val="ListParagraph"/>
        <w:jc w:val="both"/>
        <w:rPr>
          <w:ins w:id="81" w:author="rezvan nasiri" w:date="2022-02-07T15:55:00Z"/>
          <w:rFonts w:asciiTheme="majorBidi" w:hAnsiTheme="majorBidi" w:cstheme="majorBidi"/>
          <w:sz w:val="24"/>
          <w:szCs w:val="24"/>
          <w:rPrChange w:id="82" w:author="rezvan nasiri" w:date="2022-02-07T16:34:00Z">
            <w:rPr>
              <w:ins w:id="83" w:author="rezvan nasiri" w:date="2022-02-07T15:55:00Z"/>
            </w:rPr>
          </w:rPrChange>
        </w:rPr>
      </w:pPr>
      <w:ins w:id="84" w:author="rezvan nasiri" w:date="2022-02-07T15:55:00Z">
        <w:r w:rsidRPr="00531908">
          <w:rPr>
            <w:rFonts w:asciiTheme="majorBidi" w:hAnsiTheme="majorBidi" w:cstheme="majorBidi"/>
            <w:sz w:val="24"/>
            <w:szCs w:val="24"/>
            <w:rPrChange w:id="85" w:author="rezvan nasiri" w:date="2022-02-07T16:34:00Z">
              <w:rPr/>
            </w:rPrChange>
          </w:rPr>
          <w:t>Leonardo, please fill this section.</w:t>
        </w:r>
      </w:ins>
    </w:p>
    <w:p w14:paraId="63C9E933" w14:textId="77777777" w:rsidR="00ED0582" w:rsidRPr="00CA0737" w:rsidRDefault="00ED0582" w:rsidP="00ED0582">
      <w:pPr>
        <w:pStyle w:val="ListParagraph"/>
        <w:numPr>
          <w:ilvl w:val="2"/>
          <w:numId w:val="6"/>
        </w:numPr>
        <w:jc w:val="both"/>
        <w:rPr>
          <w:ins w:id="86" w:author="rezvan nasiri" w:date="2022-02-07T15:55:00Z"/>
          <w:rFonts w:asciiTheme="majorBidi" w:hAnsiTheme="majorBidi" w:cstheme="majorBidi"/>
          <w:sz w:val="24"/>
          <w:szCs w:val="24"/>
        </w:rPr>
      </w:pPr>
      <w:ins w:id="87" w:author="rezvan nasiri" w:date="2022-02-07T15:55:00Z">
        <w:r w:rsidRPr="00CA0737">
          <w:rPr>
            <w:rFonts w:asciiTheme="majorBidi" w:hAnsiTheme="majorBidi" w:cstheme="majorBidi"/>
            <w:sz w:val="24"/>
            <w:szCs w:val="24"/>
          </w:rPr>
          <w:t>Motion capture data acquisition protocol</w:t>
        </w:r>
      </w:ins>
    </w:p>
    <w:p w14:paraId="54042B28" w14:textId="5F042FE1" w:rsidR="00ED0582" w:rsidRPr="00087A49" w:rsidRDefault="00087A49">
      <w:pPr>
        <w:pStyle w:val="ListParagraph"/>
        <w:ind w:left="360" w:firstLine="360"/>
        <w:jc w:val="both"/>
        <w:rPr>
          <w:ins w:id="88" w:author="rezvan nasiri" w:date="2022-02-07T15:55:00Z"/>
          <w:rFonts w:asciiTheme="majorBidi" w:hAnsiTheme="majorBidi" w:cstheme="majorBidi"/>
          <w:sz w:val="24"/>
          <w:szCs w:val="24"/>
          <w:rPrChange w:id="89" w:author="rezvan nasiri" w:date="2022-02-07T16:33:00Z">
            <w:rPr>
              <w:ins w:id="90" w:author="rezvan nasiri" w:date="2022-02-07T15:55:00Z"/>
            </w:rPr>
          </w:rPrChange>
        </w:rPr>
        <w:pPrChange w:id="91" w:author="rezvan nasiri" w:date="2022-02-07T16:34:00Z">
          <w:pPr>
            <w:pStyle w:val="ListParagraph"/>
            <w:jc w:val="both"/>
          </w:pPr>
        </w:pPrChange>
      </w:pPr>
      <w:ins w:id="92" w:author="rezvan nasiri" w:date="2022-02-07T16:33:00Z">
        <w:r>
          <w:rPr>
            <w:rFonts w:asciiTheme="majorBidi" w:hAnsiTheme="majorBidi" w:cstheme="majorBidi"/>
            <w:sz w:val="24"/>
            <w:szCs w:val="24"/>
          </w:rPr>
          <w:t>Leonardo, please fill this section.</w:t>
        </w:r>
      </w:ins>
    </w:p>
    <w:p w14:paraId="3EF8915F" w14:textId="32BED2E9" w:rsidR="00ED0582" w:rsidRDefault="00DF3935" w:rsidP="00ED0582">
      <w:pPr>
        <w:pStyle w:val="ListParagraph"/>
        <w:numPr>
          <w:ilvl w:val="2"/>
          <w:numId w:val="6"/>
        </w:numPr>
        <w:jc w:val="both"/>
        <w:rPr>
          <w:ins w:id="93" w:author="rezvan nasiri" w:date="2022-02-07T16:33:00Z"/>
          <w:rFonts w:asciiTheme="majorBidi" w:hAnsiTheme="majorBidi" w:cstheme="majorBidi"/>
          <w:sz w:val="24"/>
          <w:szCs w:val="24"/>
        </w:rPr>
      </w:pPr>
      <w:ins w:id="94" w:author="rezvan nasiri" w:date="2022-02-07T16:31:00Z">
        <w:r>
          <w:rPr>
            <w:rFonts w:asciiTheme="majorBidi" w:hAnsiTheme="majorBidi" w:cstheme="majorBidi"/>
            <w:sz w:val="24"/>
            <w:szCs w:val="24"/>
          </w:rPr>
          <w:t>Glove</w:t>
        </w:r>
      </w:ins>
      <w:ins w:id="95" w:author="rezvan nasiri" w:date="2022-02-07T15:55:00Z">
        <w:r w:rsidR="00ED0582">
          <w:rPr>
            <w:rFonts w:asciiTheme="majorBidi" w:hAnsiTheme="majorBidi" w:cstheme="majorBidi"/>
            <w:sz w:val="24"/>
            <w:szCs w:val="24"/>
          </w:rPr>
          <w:t xml:space="preserve"> equipped with force sensors</w:t>
        </w:r>
      </w:ins>
      <w:ins w:id="96" w:author="rezvan nasiri" w:date="2022-02-07T15:56:00Z">
        <w:r w:rsidR="00ED0582">
          <w:rPr>
            <w:rFonts w:asciiTheme="majorBidi" w:hAnsiTheme="majorBidi" w:cstheme="majorBidi"/>
            <w:sz w:val="24"/>
            <w:szCs w:val="24"/>
          </w:rPr>
          <w:t xml:space="preserve"> data acquisition</w:t>
        </w:r>
      </w:ins>
      <w:ins w:id="97" w:author="rezvan nasiri" w:date="2022-02-07T16:31:00Z">
        <w:r>
          <w:rPr>
            <w:rFonts w:asciiTheme="majorBidi" w:hAnsiTheme="majorBidi" w:cstheme="majorBidi"/>
            <w:sz w:val="24"/>
            <w:szCs w:val="24"/>
          </w:rPr>
          <w:t xml:space="preserve"> procedure</w:t>
        </w:r>
      </w:ins>
    </w:p>
    <w:p w14:paraId="5DADF4DB" w14:textId="47751B91" w:rsidR="00087A49" w:rsidRPr="00087A49" w:rsidRDefault="00087A49">
      <w:pPr>
        <w:pStyle w:val="ListParagraph"/>
        <w:ind w:left="360"/>
        <w:jc w:val="both"/>
        <w:rPr>
          <w:ins w:id="98" w:author="rezvan nasiri" w:date="2022-02-07T15:55:00Z"/>
          <w:rFonts w:asciiTheme="majorBidi" w:hAnsiTheme="majorBidi" w:cstheme="majorBidi"/>
          <w:sz w:val="24"/>
          <w:szCs w:val="24"/>
          <w:rPrChange w:id="99" w:author="rezvan nasiri" w:date="2022-02-07T16:33:00Z">
            <w:rPr>
              <w:ins w:id="100" w:author="rezvan nasiri" w:date="2022-02-07T15:55:00Z"/>
            </w:rPr>
          </w:rPrChange>
        </w:rPr>
        <w:pPrChange w:id="101" w:author="rezvan nasiri" w:date="2022-02-07T16:34:00Z">
          <w:pPr>
            <w:pStyle w:val="ListParagraph"/>
            <w:numPr>
              <w:ilvl w:val="2"/>
              <w:numId w:val="6"/>
            </w:numPr>
            <w:ind w:hanging="720"/>
            <w:jc w:val="both"/>
          </w:pPr>
        </w:pPrChange>
      </w:pPr>
      <w:ins w:id="102" w:author="rezvan nasiri" w:date="2022-02-07T16:33:00Z">
        <w:r>
          <w:rPr>
            <w:rFonts w:asciiTheme="majorBidi" w:hAnsiTheme="majorBidi" w:cstheme="majorBidi"/>
            <w:sz w:val="24"/>
            <w:szCs w:val="24"/>
          </w:rPr>
          <w:t>Leonardo, please fill this section.</w:t>
        </w:r>
      </w:ins>
    </w:p>
    <w:p w14:paraId="2A0E9CA4" w14:textId="2D47FB8D" w:rsidR="00ED0582" w:rsidRDefault="0030597E" w:rsidP="00ED0582">
      <w:pPr>
        <w:pStyle w:val="ListParagraph"/>
        <w:numPr>
          <w:ilvl w:val="2"/>
          <w:numId w:val="6"/>
        </w:numPr>
        <w:jc w:val="both"/>
        <w:rPr>
          <w:ins w:id="103" w:author="rezvan nasiri" w:date="2022-02-07T16:33:00Z"/>
          <w:rFonts w:asciiTheme="majorBidi" w:hAnsiTheme="majorBidi" w:cstheme="majorBidi"/>
          <w:sz w:val="24"/>
          <w:szCs w:val="24"/>
        </w:rPr>
      </w:pPr>
      <w:ins w:id="104" w:author="rezvan nasiri" w:date="2022-02-07T16:32:00Z">
        <w:r>
          <w:rPr>
            <w:rFonts w:asciiTheme="majorBidi" w:hAnsiTheme="majorBidi" w:cstheme="majorBidi"/>
            <w:sz w:val="24"/>
            <w:szCs w:val="24"/>
          </w:rPr>
          <w:t>Glove equipped with force sensors data acquisition protocol</w:t>
        </w:r>
      </w:ins>
    </w:p>
    <w:p w14:paraId="3D8A0FFD" w14:textId="05A05D74" w:rsidR="00087A49" w:rsidRPr="00087A49" w:rsidRDefault="00087A49">
      <w:pPr>
        <w:pStyle w:val="ListParagraph"/>
        <w:ind w:left="360"/>
        <w:jc w:val="both"/>
        <w:rPr>
          <w:ins w:id="105" w:author="rezvan nasiri" w:date="2022-02-07T16:32:00Z"/>
          <w:rFonts w:asciiTheme="majorBidi" w:hAnsiTheme="majorBidi" w:cstheme="majorBidi"/>
          <w:sz w:val="24"/>
          <w:szCs w:val="24"/>
          <w:rPrChange w:id="106" w:author="rezvan nasiri" w:date="2022-02-07T16:33:00Z">
            <w:rPr>
              <w:ins w:id="107" w:author="rezvan nasiri" w:date="2022-02-07T16:32:00Z"/>
            </w:rPr>
          </w:rPrChange>
        </w:rPr>
        <w:pPrChange w:id="108" w:author="rezvan nasiri" w:date="2022-02-07T16:33:00Z">
          <w:pPr>
            <w:pStyle w:val="ListParagraph"/>
            <w:numPr>
              <w:ilvl w:val="2"/>
              <w:numId w:val="6"/>
            </w:numPr>
            <w:ind w:hanging="720"/>
            <w:jc w:val="both"/>
          </w:pPr>
        </w:pPrChange>
      </w:pPr>
      <w:ins w:id="109" w:author="rezvan nasiri" w:date="2022-02-07T16:33:00Z">
        <w:r>
          <w:rPr>
            <w:rFonts w:asciiTheme="majorBidi" w:hAnsiTheme="majorBidi" w:cstheme="majorBidi"/>
            <w:sz w:val="24"/>
            <w:szCs w:val="24"/>
          </w:rPr>
          <w:t>Leonardo, please fill this section.</w:t>
        </w:r>
      </w:ins>
    </w:p>
    <w:p w14:paraId="4320423D" w14:textId="23BEA7F9" w:rsidR="0030597E" w:rsidRDefault="0030597E" w:rsidP="00ED0582">
      <w:pPr>
        <w:pStyle w:val="ListParagraph"/>
        <w:numPr>
          <w:ilvl w:val="2"/>
          <w:numId w:val="6"/>
        </w:numPr>
        <w:jc w:val="both"/>
        <w:rPr>
          <w:ins w:id="110" w:author="rezvan nasiri" w:date="2022-02-07T16:33:00Z"/>
          <w:rFonts w:asciiTheme="majorBidi" w:hAnsiTheme="majorBidi" w:cstheme="majorBidi"/>
          <w:sz w:val="24"/>
          <w:szCs w:val="24"/>
        </w:rPr>
      </w:pPr>
      <w:proofErr w:type="gramStart"/>
      <w:ins w:id="111" w:author="rezvan nasiri" w:date="2022-02-07T16:32:00Z">
        <w:r>
          <w:rPr>
            <w:rFonts w:asciiTheme="majorBidi" w:hAnsiTheme="majorBidi" w:cstheme="majorBidi"/>
            <w:sz w:val="24"/>
            <w:szCs w:val="24"/>
          </w:rPr>
          <w:t>Vibrators</w:t>
        </w:r>
        <w:proofErr w:type="gramEnd"/>
        <w:r>
          <w:rPr>
            <w:rFonts w:asciiTheme="majorBidi" w:hAnsiTheme="majorBidi" w:cstheme="majorBidi"/>
            <w:sz w:val="24"/>
            <w:szCs w:val="24"/>
          </w:rPr>
          <w:t xml:space="preserve"> installation procedure</w:t>
        </w:r>
      </w:ins>
    </w:p>
    <w:p w14:paraId="643EC410" w14:textId="0CBC76F7" w:rsidR="00087A49" w:rsidRPr="00087A49" w:rsidRDefault="00087A49">
      <w:pPr>
        <w:pStyle w:val="ListParagraph"/>
        <w:ind w:left="360"/>
        <w:jc w:val="both"/>
        <w:rPr>
          <w:ins w:id="112" w:author="rezvan nasiri" w:date="2022-02-07T16:32:00Z"/>
          <w:rFonts w:asciiTheme="majorBidi" w:hAnsiTheme="majorBidi" w:cstheme="majorBidi"/>
          <w:sz w:val="24"/>
          <w:szCs w:val="24"/>
          <w:rPrChange w:id="113" w:author="rezvan nasiri" w:date="2022-02-07T16:33:00Z">
            <w:rPr>
              <w:ins w:id="114" w:author="rezvan nasiri" w:date="2022-02-07T16:32:00Z"/>
            </w:rPr>
          </w:rPrChange>
        </w:rPr>
        <w:pPrChange w:id="115" w:author="rezvan nasiri" w:date="2022-02-07T16:33:00Z">
          <w:pPr>
            <w:pStyle w:val="ListParagraph"/>
            <w:numPr>
              <w:ilvl w:val="2"/>
              <w:numId w:val="6"/>
            </w:numPr>
            <w:ind w:hanging="720"/>
            <w:jc w:val="both"/>
          </w:pPr>
        </w:pPrChange>
      </w:pPr>
      <w:ins w:id="116" w:author="rezvan nasiri" w:date="2022-02-07T16:33:00Z">
        <w:r>
          <w:rPr>
            <w:rFonts w:asciiTheme="majorBidi" w:hAnsiTheme="majorBidi" w:cstheme="majorBidi"/>
            <w:sz w:val="24"/>
            <w:szCs w:val="24"/>
          </w:rPr>
          <w:t>Leonardo, please fill this section.</w:t>
        </w:r>
      </w:ins>
    </w:p>
    <w:p w14:paraId="2588D8BE" w14:textId="1AB8CADA" w:rsidR="0030597E" w:rsidRDefault="0030597E" w:rsidP="00ED0582">
      <w:pPr>
        <w:pStyle w:val="ListParagraph"/>
        <w:numPr>
          <w:ilvl w:val="2"/>
          <w:numId w:val="6"/>
        </w:numPr>
        <w:jc w:val="both"/>
        <w:rPr>
          <w:ins w:id="117" w:author="rezvan nasiri" w:date="2022-02-07T16:33:00Z"/>
          <w:rFonts w:asciiTheme="majorBidi" w:hAnsiTheme="majorBidi" w:cstheme="majorBidi"/>
          <w:sz w:val="24"/>
          <w:szCs w:val="24"/>
        </w:rPr>
      </w:pPr>
      <w:proofErr w:type="gramStart"/>
      <w:ins w:id="118" w:author="rezvan nasiri" w:date="2022-02-07T16:32:00Z">
        <w:r>
          <w:rPr>
            <w:rFonts w:asciiTheme="majorBidi" w:hAnsiTheme="majorBidi" w:cstheme="majorBidi"/>
            <w:sz w:val="24"/>
            <w:szCs w:val="24"/>
          </w:rPr>
          <w:t>Vibrators</w:t>
        </w:r>
        <w:proofErr w:type="gramEnd"/>
        <w:r>
          <w:rPr>
            <w:rFonts w:asciiTheme="majorBidi" w:hAnsiTheme="majorBidi" w:cstheme="majorBidi"/>
            <w:sz w:val="24"/>
            <w:szCs w:val="24"/>
          </w:rPr>
          <w:t xml:space="preserve"> </w:t>
        </w:r>
      </w:ins>
      <w:ins w:id="119" w:author="rezvan nasiri" w:date="2022-02-07T16:33:00Z">
        <w:r>
          <w:rPr>
            <w:rFonts w:asciiTheme="majorBidi" w:hAnsiTheme="majorBidi" w:cstheme="majorBidi"/>
            <w:sz w:val="24"/>
            <w:szCs w:val="24"/>
          </w:rPr>
          <w:t>usage protocol</w:t>
        </w:r>
      </w:ins>
    </w:p>
    <w:p w14:paraId="765E3F50" w14:textId="22642016" w:rsidR="00087A49" w:rsidRDefault="00087A49">
      <w:pPr>
        <w:pStyle w:val="ListParagraph"/>
        <w:ind w:left="360"/>
        <w:jc w:val="both"/>
        <w:rPr>
          <w:ins w:id="120" w:author="leonardo torres cerdan" w:date="2022-02-08T16:53:00Z"/>
          <w:rFonts w:asciiTheme="majorBidi" w:hAnsiTheme="majorBidi" w:cstheme="majorBidi"/>
          <w:sz w:val="24"/>
          <w:szCs w:val="24"/>
        </w:rPr>
      </w:pPr>
      <w:ins w:id="121" w:author="rezvan nasiri" w:date="2022-02-07T16:33:00Z">
        <w:r>
          <w:rPr>
            <w:rFonts w:asciiTheme="majorBidi" w:hAnsiTheme="majorBidi" w:cstheme="majorBidi"/>
            <w:sz w:val="24"/>
            <w:szCs w:val="24"/>
          </w:rPr>
          <w:t>Leonardo, please fill this section.</w:t>
        </w:r>
      </w:ins>
    </w:p>
    <w:p w14:paraId="762FA9CE" w14:textId="24B70C64" w:rsidR="00592962" w:rsidRDefault="00592962" w:rsidP="00592962">
      <w:pPr>
        <w:jc w:val="both"/>
        <w:rPr>
          <w:ins w:id="122" w:author="leonardo torres cerdan" w:date="2022-02-08T16:53:00Z"/>
          <w:rFonts w:asciiTheme="majorBidi" w:hAnsiTheme="majorBidi" w:cstheme="majorBidi"/>
          <w:sz w:val="24"/>
          <w:szCs w:val="24"/>
        </w:rPr>
      </w:pPr>
      <w:ins w:id="123" w:author="leonardo torres cerdan" w:date="2022-02-08T16:53:00Z">
        <w:r>
          <w:rPr>
            <w:rFonts w:asciiTheme="majorBidi" w:hAnsiTheme="majorBidi" w:cstheme="majorBidi"/>
            <w:sz w:val="24"/>
            <w:szCs w:val="24"/>
          </w:rPr>
          <w:t xml:space="preserve">6.3.9 IMU </w:t>
        </w:r>
      </w:ins>
    </w:p>
    <w:p w14:paraId="1D6315D9" w14:textId="421B9AF7" w:rsidR="00592962" w:rsidRPr="00592962" w:rsidRDefault="00592962" w:rsidP="00592962">
      <w:pPr>
        <w:jc w:val="both"/>
        <w:rPr>
          <w:ins w:id="124" w:author="rezvan nasiri" w:date="2022-02-07T16:33:00Z"/>
          <w:rFonts w:asciiTheme="majorBidi" w:hAnsiTheme="majorBidi" w:cstheme="majorBidi"/>
          <w:sz w:val="24"/>
          <w:szCs w:val="24"/>
          <w:rPrChange w:id="125" w:author="leonardo torres cerdan" w:date="2022-02-08T16:53:00Z">
            <w:rPr>
              <w:ins w:id="126" w:author="rezvan nasiri" w:date="2022-02-07T16:33:00Z"/>
            </w:rPr>
          </w:rPrChange>
        </w:rPr>
        <w:pPrChange w:id="127" w:author="leonardo torres cerdan" w:date="2022-02-08T16:53:00Z">
          <w:pPr>
            <w:pStyle w:val="ListParagraph"/>
            <w:numPr>
              <w:numId w:val="6"/>
            </w:numPr>
            <w:ind w:left="360" w:hanging="360"/>
            <w:jc w:val="both"/>
          </w:pPr>
        </w:pPrChange>
      </w:pPr>
      <w:ins w:id="128" w:author="leonardo torres cerdan" w:date="2022-02-08T16:53:00Z">
        <w:r>
          <w:rPr>
            <w:rFonts w:asciiTheme="majorBidi" w:hAnsiTheme="majorBidi" w:cstheme="majorBidi"/>
            <w:sz w:val="24"/>
            <w:szCs w:val="24"/>
          </w:rPr>
          <w:t>6.3.10 Flexible sensors</w:t>
        </w:r>
      </w:ins>
    </w:p>
    <w:p w14:paraId="3E4AD9FF" w14:textId="77777777" w:rsidR="00087A49" w:rsidRPr="00592962" w:rsidRDefault="00087A49" w:rsidP="00592962">
      <w:pPr>
        <w:jc w:val="both"/>
        <w:rPr>
          <w:rFonts w:asciiTheme="majorBidi" w:hAnsiTheme="majorBidi" w:cstheme="majorBidi"/>
          <w:sz w:val="24"/>
          <w:szCs w:val="24"/>
          <w:rPrChange w:id="129" w:author="leonardo torres cerdan" w:date="2022-02-08T16:53:00Z">
            <w:rPr/>
          </w:rPrChange>
        </w:rPr>
        <w:pPrChange w:id="130" w:author="leonardo torres cerdan" w:date="2022-02-08T16:53:00Z">
          <w:pPr>
            <w:ind w:firstLine="720"/>
            <w:jc w:val="both"/>
          </w:pPr>
        </w:pPrChange>
      </w:pPr>
    </w:p>
    <w:p w14:paraId="079BC9B5" w14:textId="7E95D2C2" w:rsidR="00A37152" w:rsidRPr="00A37152" w:rsidRDefault="002A43B6" w:rsidP="00A37152">
      <w:pPr>
        <w:pStyle w:val="ListParagraph"/>
        <w:numPr>
          <w:ilvl w:val="2"/>
          <w:numId w:val="6"/>
        </w:numPr>
        <w:spacing w:after="0"/>
        <w:jc w:val="both"/>
        <w:rPr>
          <w:rFonts w:asciiTheme="majorBidi" w:hAnsiTheme="majorBidi" w:cstheme="majorBidi"/>
          <w:b/>
          <w:bCs/>
          <w:i/>
          <w:iCs/>
          <w:sz w:val="24"/>
          <w:szCs w:val="24"/>
        </w:rPr>
      </w:pPr>
      <w:r w:rsidRPr="00A37152">
        <w:rPr>
          <w:rFonts w:asciiTheme="majorBidi" w:hAnsiTheme="majorBidi" w:cstheme="majorBidi"/>
          <w:b/>
          <w:bCs/>
          <w:i/>
          <w:iCs/>
          <w:sz w:val="24"/>
          <w:szCs w:val="24"/>
        </w:rPr>
        <w:t>Signal</w:t>
      </w:r>
      <w:r w:rsidR="009D2AAC" w:rsidRPr="00A37152">
        <w:rPr>
          <w:rFonts w:asciiTheme="majorBidi" w:hAnsiTheme="majorBidi" w:cstheme="majorBidi"/>
          <w:b/>
          <w:bCs/>
          <w:i/>
          <w:iCs/>
          <w:sz w:val="24"/>
          <w:szCs w:val="24"/>
        </w:rPr>
        <w:t xml:space="preserve"> processing and segmentation</w:t>
      </w:r>
    </w:p>
    <w:p w14:paraId="22A64E5B" w14:textId="34926A23" w:rsidR="002837A4" w:rsidRPr="002837A4" w:rsidRDefault="00537109" w:rsidP="002837A4">
      <w:pPr>
        <w:spacing w:after="0"/>
        <w:ind w:firstLine="720"/>
        <w:jc w:val="both"/>
        <w:rPr>
          <w:rFonts w:asciiTheme="majorBidi" w:hAnsiTheme="majorBidi" w:cstheme="majorBidi"/>
          <w:sz w:val="24"/>
          <w:szCs w:val="24"/>
        </w:rPr>
      </w:pPr>
      <w:r w:rsidRPr="00A37152">
        <w:rPr>
          <w:rFonts w:asciiTheme="majorBidi" w:hAnsiTheme="majorBidi" w:cstheme="majorBidi"/>
          <w:sz w:val="24"/>
          <w:szCs w:val="24"/>
        </w:rPr>
        <w:t>EMG signal</w:t>
      </w:r>
      <w:r w:rsidR="009D2AAC" w:rsidRPr="00A37152">
        <w:rPr>
          <w:rFonts w:asciiTheme="majorBidi" w:hAnsiTheme="majorBidi" w:cstheme="majorBidi"/>
          <w:sz w:val="24"/>
          <w:szCs w:val="24"/>
        </w:rPr>
        <w:t xml:space="preserve"> p</w:t>
      </w:r>
      <w:r w:rsidR="00FF0790" w:rsidRPr="00A37152">
        <w:rPr>
          <w:rFonts w:asciiTheme="majorBidi" w:hAnsiTheme="majorBidi" w:cstheme="majorBidi"/>
          <w:sz w:val="24"/>
          <w:szCs w:val="24"/>
        </w:rPr>
        <w:t>re</w:t>
      </w:r>
      <w:r w:rsidR="009D2AAC" w:rsidRPr="00A37152">
        <w:rPr>
          <w:rFonts w:asciiTheme="majorBidi" w:hAnsiTheme="majorBidi" w:cstheme="majorBidi"/>
          <w:sz w:val="24"/>
          <w:szCs w:val="24"/>
        </w:rPr>
        <w:t xml:space="preserve">-processing will be carried out offline using </w:t>
      </w:r>
      <w:r w:rsidRPr="00A37152">
        <w:rPr>
          <w:rFonts w:asciiTheme="majorBidi" w:hAnsiTheme="majorBidi" w:cstheme="majorBidi"/>
          <w:sz w:val="24"/>
          <w:szCs w:val="24"/>
        </w:rPr>
        <w:t xml:space="preserve">Python scripts </w:t>
      </w:r>
      <w:r w:rsidR="009D2AAC" w:rsidRPr="00A37152">
        <w:rPr>
          <w:rFonts w:asciiTheme="majorBidi" w:hAnsiTheme="majorBidi" w:cstheme="majorBidi"/>
          <w:sz w:val="24"/>
          <w:szCs w:val="24"/>
        </w:rPr>
        <w:t xml:space="preserve">developed by our team. </w:t>
      </w:r>
      <w:r w:rsidR="00FF0790" w:rsidRPr="00A37152">
        <w:rPr>
          <w:rFonts w:asciiTheme="majorBidi" w:hAnsiTheme="majorBidi" w:cstheme="majorBidi"/>
          <w:sz w:val="24"/>
          <w:szCs w:val="24"/>
        </w:rPr>
        <w:t>First, t</w:t>
      </w:r>
      <w:r w:rsidR="009D2AAC" w:rsidRPr="00A37152">
        <w:rPr>
          <w:rFonts w:asciiTheme="majorBidi" w:hAnsiTheme="majorBidi" w:cstheme="majorBidi"/>
          <w:sz w:val="24"/>
          <w:szCs w:val="24"/>
        </w:rPr>
        <w:t xml:space="preserve">he </w:t>
      </w:r>
      <w:r w:rsidRPr="00A37152">
        <w:rPr>
          <w:rFonts w:asciiTheme="majorBidi" w:hAnsiTheme="majorBidi" w:cstheme="majorBidi"/>
          <w:sz w:val="24"/>
          <w:szCs w:val="24"/>
        </w:rPr>
        <w:t>program</w:t>
      </w:r>
      <w:r w:rsidR="009D2AAC" w:rsidRPr="00A37152">
        <w:rPr>
          <w:rFonts w:asciiTheme="majorBidi" w:hAnsiTheme="majorBidi" w:cstheme="majorBidi"/>
          <w:sz w:val="24"/>
          <w:szCs w:val="24"/>
        </w:rPr>
        <w:t xml:space="preserve"> will be used to </w:t>
      </w:r>
      <w:r w:rsidR="00FF0790" w:rsidRPr="00A37152">
        <w:rPr>
          <w:rFonts w:asciiTheme="majorBidi" w:hAnsiTheme="majorBidi" w:cstheme="majorBidi"/>
          <w:sz w:val="24"/>
          <w:szCs w:val="24"/>
        </w:rPr>
        <w:t>filter the raw EMG signal</w:t>
      </w:r>
      <w:r w:rsidR="009D2AAC" w:rsidRPr="00A37152">
        <w:rPr>
          <w:rFonts w:asciiTheme="majorBidi" w:hAnsiTheme="majorBidi" w:cstheme="majorBidi"/>
          <w:sz w:val="24"/>
          <w:szCs w:val="24"/>
        </w:rPr>
        <w:t xml:space="preserve">. </w:t>
      </w:r>
      <w:r w:rsidR="00FF0790" w:rsidRPr="00A37152">
        <w:rPr>
          <w:rFonts w:asciiTheme="majorBidi" w:hAnsiTheme="majorBidi" w:cstheme="majorBidi"/>
          <w:sz w:val="24"/>
          <w:szCs w:val="24"/>
        </w:rPr>
        <w:t xml:space="preserve">Then, </w:t>
      </w:r>
      <w:r w:rsidR="00A37152" w:rsidRPr="00A37152">
        <w:rPr>
          <w:rFonts w:asciiTheme="majorBidi" w:hAnsiTheme="majorBidi" w:cstheme="majorBidi"/>
          <w:sz w:val="24"/>
          <w:szCs w:val="24"/>
        </w:rPr>
        <w:t>for every test,</w:t>
      </w:r>
      <w:r w:rsidR="00130F34">
        <w:rPr>
          <w:rFonts w:asciiTheme="majorBidi" w:hAnsiTheme="majorBidi" w:cstheme="majorBidi"/>
          <w:sz w:val="24"/>
          <w:szCs w:val="24"/>
        </w:rPr>
        <w:t xml:space="preserve"> </w:t>
      </w:r>
      <w:r w:rsidR="00A37152" w:rsidRPr="00A37152">
        <w:rPr>
          <w:rFonts w:asciiTheme="majorBidi" w:hAnsiTheme="majorBidi" w:cstheme="majorBidi"/>
          <w:sz w:val="24"/>
          <w:szCs w:val="24"/>
        </w:rPr>
        <w:t>segment</w:t>
      </w:r>
      <w:r w:rsidR="00130F34">
        <w:rPr>
          <w:rFonts w:asciiTheme="majorBidi" w:hAnsiTheme="majorBidi" w:cstheme="majorBidi"/>
          <w:sz w:val="24"/>
          <w:szCs w:val="24"/>
        </w:rPr>
        <w:t>s</w:t>
      </w:r>
      <w:r w:rsidR="00A37152" w:rsidRPr="00A37152">
        <w:rPr>
          <w:rFonts w:asciiTheme="majorBidi" w:hAnsiTheme="majorBidi" w:cstheme="majorBidi"/>
          <w:sz w:val="24"/>
          <w:szCs w:val="24"/>
        </w:rPr>
        <w:t xml:space="preserve"> of each grasp repetition will be extracted</w:t>
      </w:r>
      <w:r w:rsidR="00FF0790" w:rsidRPr="00A37152">
        <w:rPr>
          <w:rFonts w:asciiTheme="majorBidi" w:hAnsiTheme="majorBidi" w:cstheme="majorBidi"/>
          <w:sz w:val="24"/>
          <w:szCs w:val="24"/>
        </w:rPr>
        <w:t>.</w:t>
      </w:r>
      <w:r w:rsidR="00130F34">
        <w:rPr>
          <w:rFonts w:asciiTheme="majorBidi" w:hAnsiTheme="majorBidi" w:cstheme="majorBidi"/>
          <w:sz w:val="24"/>
          <w:szCs w:val="24"/>
        </w:rPr>
        <w:t xml:space="preserve"> </w:t>
      </w:r>
      <w:r w:rsidR="00977A1A">
        <w:rPr>
          <w:rFonts w:asciiTheme="majorBidi" w:hAnsiTheme="majorBidi" w:cstheme="majorBidi"/>
          <w:sz w:val="24"/>
          <w:szCs w:val="24"/>
        </w:rPr>
        <w:t>Some segments of the resting hand will also be extracted as an additional class of the three grasps. After that for every class</w:t>
      </w:r>
      <w:r w:rsidR="005038B2">
        <w:rPr>
          <w:rFonts w:asciiTheme="majorBidi" w:hAnsiTheme="majorBidi" w:cstheme="majorBidi"/>
          <w:sz w:val="24"/>
          <w:szCs w:val="24"/>
        </w:rPr>
        <w:t>,</w:t>
      </w:r>
      <w:r w:rsidR="00977A1A">
        <w:rPr>
          <w:rFonts w:asciiTheme="majorBidi" w:hAnsiTheme="majorBidi" w:cstheme="majorBidi"/>
          <w:sz w:val="24"/>
          <w:szCs w:val="24"/>
        </w:rPr>
        <w:t xml:space="preserve"> features will be calculated in every segment</w:t>
      </w:r>
      <w:r w:rsidR="002837A4">
        <w:rPr>
          <w:rFonts w:asciiTheme="majorBidi" w:hAnsiTheme="majorBidi" w:cstheme="majorBidi"/>
          <w:sz w:val="24"/>
          <w:szCs w:val="24"/>
        </w:rPr>
        <w:t>, some of the proposed features are</w:t>
      </w:r>
      <w:r w:rsidR="008F5D50">
        <w:rPr>
          <w:rFonts w:asciiTheme="majorBidi" w:hAnsiTheme="majorBidi" w:cstheme="majorBidi"/>
          <w:sz w:val="24"/>
          <w:szCs w:val="24"/>
        </w:rPr>
        <w:t xml:space="preserve"> </w:t>
      </w:r>
      <w:sdt>
        <w:sdtPr>
          <w:rPr>
            <w:rFonts w:asciiTheme="majorBidi" w:hAnsiTheme="majorBidi" w:cstheme="majorBidi"/>
            <w:color w:val="000000"/>
            <w:sz w:val="24"/>
            <w:szCs w:val="24"/>
          </w:rPr>
          <w:tag w:val="MENDELEY_CITATION_v3_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"/>
          <w:id w:val="-48767748"/>
          <w:placeholder>
            <w:docPart w:val="DefaultPlaceholder_-1854013440"/>
          </w:placeholder>
        </w:sdtPr>
        <w:sdtContent>
          <w:r w:rsidR="008F5D50" w:rsidRPr="008F5D50">
            <w:rPr>
              <w:rFonts w:asciiTheme="majorBidi" w:hAnsiTheme="majorBidi" w:cstheme="majorBidi"/>
              <w:color w:val="000000"/>
              <w:sz w:val="24"/>
              <w:szCs w:val="24"/>
            </w:rPr>
            <w:t>[10]</w:t>
          </w:r>
        </w:sdtContent>
      </w:sdt>
      <w:r w:rsidR="00977A1A">
        <w:rPr>
          <w:rFonts w:asciiTheme="majorBidi" w:hAnsiTheme="majorBidi" w:cstheme="majorBidi"/>
          <w:sz w:val="24"/>
          <w:szCs w:val="24"/>
        </w:rPr>
        <w:t xml:space="preserve">: </w:t>
      </w:r>
      <w:r w:rsidR="005038B2">
        <w:rPr>
          <w:rFonts w:asciiTheme="majorBidi" w:hAnsiTheme="majorBidi" w:cstheme="majorBidi"/>
          <w:sz w:val="24"/>
          <w:szCs w:val="24"/>
        </w:rPr>
        <w:t>1) m</w:t>
      </w:r>
      <w:r w:rsidR="002837A4" w:rsidRPr="002837A4">
        <w:rPr>
          <w:rFonts w:asciiTheme="majorBidi" w:hAnsiTheme="majorBidi" w:cstheme="majorBidi"/>
          <w:sz w:val="24"/>
          <w:szCs w:val="24"/>
        </w:rPr>
        <w:t>ean absolute value</w:t>
      </w:r>
      <w:r w:rsidR="005038B2">
        <w:rPr>
          <w:rFonts w:asciiTheme="majorBidi" w:hAnsiTheme="majorBidi" w:cstheme="majorBidi"/>
          <w:sz w:val="24"/>
          <w:szCs w:val="24"/>
        </w:rPr>
        <w:t>; 2) z</w:t>
      </w:r>
      <w:r w:rsidR="002837A4" w:rsidRPr="002837A4">
        <w:rPr>
          <w:rFonts w:asciiTheme="majorBidi" w:hAnsiTheme="majorBidi" w:cstheme="majorBidi"/>
          <w:sz w:val="24"/>
          <w:szCs w:val="24"/>
        </w:rPr>
        <w:t>ero crossing</w:t>
      </w:r>
      <w:r w:rsidR="002837A4">
        <w:rPr>
          <w:rFonts w:asciiTheme="majorBidi" w:hAnsiTheme="majorBidi" w:cstheme="majorBidi"/>
          <w:sz w:val="24"/>
          <w:szCs w:val="24"/>
        </w:rPr>
        <w:t xml:space="preserve">; </w:t>
      </w:r>
      <w:r w:rsidR="005038B2">
        <w:rPr>
          <w:rFonts w:asciiTheme="majorBidi" w:hAnsiTheme="majorBidi" w:cstheme="majorBidi"/>
          <w:sz w:val="24"/>
          <w:szCs w:val="24"/>
        </w:rPr>
        <w:t>3) s</w:t>
      </w:r>
      <w:r w:rsidR="002837A4" w:rsidRPr="002837A4">
        <w:rPr>
          <w:rFonts w:asciiTheme="majorBidi" w:hAnsiTheme="majorBidi" w:cstheme="majorBidi"/>
          <w:sz w:val="24"/>
          <w:szCs w:val="24"/>
        </w:rPr>
        <w:t>lope sign changes</w:t>
      </w:r>
      <w:r w:rsidR="002837A4">
        <w:rPr>
          <w:rFonts w:asciiTheme="majorBidi" w:hAnsiTheme="majorBidi" w:cstheme="majorBidi"/>
          <w:sz w:val="24"/>
          <w:szCs w:val="24"/>
        </w:rPr>
        <w:t xml:space="preserve">; </w:t>
      </w:r>
      <w:r w:rsidR="005038B2">
        <w:rPr>
          <w:rFonts w:asciiTheme="majorBidi" w:hAnsiTheme="majorBidi" w:cstheme="majorBidi"/>
          <w:sz w:val="24"/>
          <w:szCs w:val="24"/>
        </w:rPr>
        <w:t>4) w</w:t>
      </w:r>
      <w:r w:rsidR="002837A4" w:rsidRPr="002837A4">
        <w:rPr>
          <w:rFonts w:asciiTheme="majorBidi" w:hAnsiTheme="majorBidi" w:cstheme="majorBidi"/>
          <w:sz w:val="24"/>
          <w:szCs w:val="24"/>
        </w:rPr>
        <w:t>aveform length</w:t>
      </w:r>
      <w:r w:rsidR="002837A4">
        <w:rPr>
          <w:rFonts w:asciiTheme="majorBidi" w:hAnsiTheme="majorBidi" w:cstheme="majorBidi"/>
          <w:sz w:val="24"/>
          <w:szCs w:val="24"/>
        </w:rPr>
        <w:t xml:space="preserve">; </w:t>
      </w:r>
      <w:r w:rsidR="005038B2">
        <w:rPr>
          <w:rFonts w:asciiTheme="majorBidi" w:hAnsiTheme="majorBidi" w:cstheme="majorBidi"/>
          <w:sz w:val="24"/>
          <w:szCs w:val="24"/>
        </w:rPr>
        <w:t xml:space="preserve">4) </w:t>
      </w:r>
      <w:r w:rsidR="002837A4">
        <w:rPr>
          <w:rFonts w:asciiTheme="majorBidi" w:hAnsiTheme="majorBidi" w:cstheme="majorBidi"/>
          <w:sz w:val="24"/>
          <w:szCs w:val="24"/>
        </w:rPr>
        <w:t>l</w:t>
      </w:r>
      <w:r w:rsidR="002837A4" w:rsidRPr="002837A4">
        <w:rPr>
          <w:rFonts w:asciiTheme="majorBidi" w:hAnsiTheme="majorBidi" w:cstheme="majorBidi"/>
          <w:sz w:val="24"/>
          <w:szCs w:val="24"/>
        </w:rPr>
        <w:t>og detector</w:t>
      </w:r>
      <w:r w:rsidR="002837A4">
        <w:rPr>
          <w:rFonts w:asciiTheme="majorBidi" w:hAnsiTheme="majorBidi" w:cstheme="majorBidi"/>
          <w:sz w:val="24"/>
          <w:szCs w:val="24"/>
        </w:rPr>
        <w:t xml:space="preserve">; </w:t>
      </w:r>
      <w:r w:rsidR="005038B2">
        <w:rPr>
          <w:rFonts w:asciiTheme="majorBidi" w:hAnsiTheme="majorBidi" w:cstheme="majorBidi"/>
          <w:sz w:val="24"/>
          <w:szCs w:val="24"/>
        </w:rPr>
        <w:t xml:space="preserve">5) </w:t>
      </w:r>
      <w:r w:rsidR="002837A4">
        <w:rPr>
          <w:rFonts w:asciiTheme="majorBidi" w:hAnsiTheme="majorBidi" w:cstheme="majorBidi"/>
          <w:sz w:val="24"/>
          <w:szCs w:val="24"/>
        </w:rPr>
        <w:t>r</w:t>
      </w:r>
      <w:r w:rsidR="002837A4" w:rsidRPr="002837A4">
        <w:rPr>
          <w:rFonts w:asciiTheme="majorBidi" w:hAnsiTheme="majorBidi" w:cstheme="majorBidi"/>
          <w:sz w:val="24"/>
          <w:szCs w:val="24"/>
        </w:rPr>
        <w:t>oot mean square of EMG amplitude</w:t>
      </w:r>
      <w:r w:rsidR="002837A4">
        <w:rPr>
          <w:rFonts w:asciiTheme="majorBidi" w:hAnsiTheme="majorBidi" w:cstheme="majorBidi"/>
          <w:sz w:val="24"/>
          <w:szCs w:val="24"/>
        </w:rPr>
        <w:t xml:space="preserve">; </w:t>
      </w:r>
      <w:r w:rsidR="005038B2">
        <w:rPr>
          <w:rFonts w:asciiTheme="majorBidi" w:hAnsiTheme="majorBidi" w:cstheme="majorBidi"/>
          <w:sz w:val="24"/>
          <w:szCs w:val="24"/>
        </w:rPr>
        <w:t xml:space="preserve">6) </w:t>
      </w:r>
      <w:proofErr w:type="spellStart"/>
      <w:r w:rsidR="002837A4">
        <w:rPr>
          <w:rFonts w:asciiTheme="majorBidi" w:hAnsiTheme="majorBidi" w:cstheme="majorBidi"/>
          <w:sz w:val="24"/>
          <w:szCs w:val="24"/>
        </w:rPr>
        <w:t>w</w:t>
      </w:r>
      <w:r w:rsidR="002837A4" w:rsidRPr="002837A4">
        <w:rPr>
          <w:rFonts w:asciiTheme="majorBidi" w:hAnsiTheme="majorBidi" w:cstheme="majorBidi"/>
          <w:sz w:val="24"/>
          <w:szCs w:val="24"/>
        </w:rPr>
        <w:t>illison</w:t>
      </w:r>
      <w:proofErr w:type="spellEnd"/>
      <w:r w:rsidR="002837A4" w:rsidRPr="002837A4">
        <w:rPr>
          <w:rFonts w:asciiTheme="majorBidi" w:hAnsiTheme="majorBidi" w:cstheme="majorBidi"/>
          <w:sz w:val="24"/>
          <w:szCs w:val="24"/>
        </w:rPr>
        <w:t xml:space="preserve"> amplitude</w:t>
      </w:r>
      <w:r w:rsidR="005038B2">
        <w:rPr>
          <w:rFonts w:asciiTheme="majorBidi" w:hAnsiTheme="majorBidi" w:cstheme="majorBidi"/>
          <w:sz w:val="24"/>
          <w:szCs w:val="24"/>
        </w:rPr>
        <w:t xml:space="preserve">; </w:t>
      </w:r>
      <w:r w:rsidR="00CB35DD">
        <w:rPr>
          <w:rFonts w:asciiTheme="majorBidi" w:hAnsiTheme="majorBidi" w:cstheme="majorBidi"/>
          <w:sz w:val="24"/>
          <w:szCs w:val="24"/>
        </w:rPr>
        <w:t xml:space="preserve">and 7) </w:t>
      </w:r>
      <w:r w:rsidR="005038B2">
        <w:rPr>
          <w:rFonts w:asciiTheme="majorBidi" w:hAnsiTheme="majorBidi" w:cstheme="majorBidi"/>
          <w:sz w:val="24"/>
          <w:szCs w:val="24"/>
        </w:rPr>
        <w:t>m</w:t>
      </w:r>
      <w:r w:rsidR="002837A4" w:rsidRPr="002837A4">
        <w:rPr>
          <w:rFonts w:asciiTheme="majorBidi" w:hAnsiTheme="majorBidi" w:cstheme="majorBidi"/>
          <w:sz w:val="24"/>
          <w:szCs w:val="24"/>
        </w:rPr>
        <w:t>aximum absolute value.</w:t>
      </w:r>
    </w:p>
    <w:p w14:paraId="7484D7DE" w14:textId="62066108" w:rsidR="005B4790" w:rsidRDefault="00CB35DD" w:rsidP="005B4790">
      <w:pPr>
        <w:ind w:firstLine="426"/>
        <w:jc w:val="both"/>
        <w:rPr>
          <w:ins w:id="131" w:author="rezvan nasiri" w:date="2022-02-07T15:54:00Z"/>
          <w:rFonts w:asciiTheme="majorBidi" w:hAnsiTheme="majorBidi" w:cstheme="majorBidi"/>
          <w:sz w:val="24"/>
          <w:szCs w:val="24"/>
        </w:rPr>
      </w:pPr>
      <w:r>
        <w:rPr>
          <w:rFonts w:asciiTheme="majorBidi" w:hAnsiTheme="majorBidi" w:cstheme="majorBidi"/>
          <w:sz w:val="24"/>
          <w:szCs w:val="24"/>
        </w:rPr>
        <w:lastRenderedPageBreak/>
        <w:tab/>
        <w:t xml:space="preserve">After obtaining the features, machine learning </w:t>
      </w:r>
      <w:r w:rsidR="008F5D50">
        <w:rPr>
          <w:rFonts w:asciiTheme="majorBidi" w:hAnsiTheme="majorBidi" w:cstheme="majorBidi"/>
          <w:sz w:val="24"/>
          <w:szCs w:val="24"/>
        </w:rPr>
        <w:t xml:space="preserve">and deep learning </w:t>
      </w:r>
      <w:r>
        <w:rPr>
          <w:rFonts w:asciiTheme="majorBidi" w:hAnsiTheme="majorBidi" w:cstheme="majorBidi"/>
          <w:sz w:val="24"/>
          <w:szCs w:val="24"/>
        </w:rPr>
        <w:t xml:space="preserve">algorithms will be used to get the classification model. Some of the proposed algorithms are: 1) </w:t>
      </w:r>
      <w:r w:rsidR="008F5D50">
        <w:rPr>
          <w:rFonts w:asciiTheme="majorBidi" w:hAnsiTheme="majorBidi" w:cstheme="majorBidi"/>
          <w:sz w:val="24"/>
          <w:szCs w:val="24"/>
        </w:rPr>
        <w:t xml:space="preserve">logistic regression; 2) </w:t>
      </w:r>
      <w:r>
        <w:rPr>
          <w:rFonts w:asciiTheme="majorBidi" w:hAnsiTheme="majorBidi" w:cstheme="majorBidi"/>
          <w:sz w:val="24"/>
          <w:szCs w:val="24"/>
        </w:rPr>
        <w:t>support vector machine (SVM)</w:t>
      </w:r>
      <w:r w:rsidR="008F5D50">
        <w:rPr>
          <w:rFonts w:asciiTheme="majorBidi" w:hAnsiTheme="majorBidi" w:cstheme="majorBidi"/>
          <w:sz w:val="24"/>
          <w:szCs w:val="24"/>
        </w:rPr>
        <w:t>; 3</w:t>
      </w:r>
      <w:r>
        <w:rPr>
          <w:rFonts w:asciiTheme="majorBidi" w:hAnsiTheme="majorBidi" w:cstheme="majorBidi"/>
          <w:sz w:val="24"/>
          <w:szCs w:val="24"/>
        </w:rPr>
        <w:t xml:space="preserve">) linear discriminant analysis (LDA); </w:t>
      </w:r>
      <w:r w:rsidR="005951C4">
        <w:rPr>
          <w:rFonts w:asciiTheme="majorBidi" w:hAnsiTheme="majorBidi" w:cstheme="majorBidi"/>
          <w:sz w:val="24"/>
          <w:szCs w:val="24"/>
        </w:rPr>
        <w:t>4</w:t>
      </w:r>
      <w:r>
        <w:rPr>
          <w:rFonts w:asciiTheme="majorBidi" w:hAnsiTheme="majorBidi" w:cstheme="majorBidi"/>
          <w:sz w:val="24"/>
          <w:szCs w:val="24"/>
        </w:rPr>
        <w:t>) K-means</w:t>
      </w:r>
      <w:r w:rsidR="00F246B6">
        <w:rPr>
          <w:rFonts w:asciiTheme="majorBidi" w:hAnsiTheme="majorBidi" w:cstheme="majorBidi"/>
          <w:sz w:val="24"/>
          <w:szCs w:val="24"/>
        </w:rPr>
        <w:t xml:space="preserve"> clustering</w:t>
      </w:r>
      <w:r w:rsidR="008F5D50">
        <w:rPr>
          <w:rFonts w:asciiTheme="majorBidi" w:hAnsiTheme="majorBidi" w:cstheme="majorBidi"/>
          <w:sz w:val="24"/>
          <w:szCs w:val="24"/>
        </w:rPr>
        <w:t xml:space="preserve">; </w:t>
      </w:r>
      <w:r w:rsidR="005951C4">
        <w:rPr>
          <w:rFonts w:asciiTheme="majorBidi" w:hAnsiTheme="majorBidi" w:cstheme="majorBidi"/>
          <w:sz w:val="24"/>
          <w:szCs w:val="24"/>
        </w:rPr>
        <w:t>5</w:t>
      </w:r>
      <w:r w:rsidR="008F5D50">
        <w:rPr>
          <w:rFonts w:asciiTheme="majorBidi" w:hAnsiTheme="majorBidi" w:cstheme="majorBidi"/>
          <w:sz w:val="24"/>
          <w:szCs w:val="24"/>
        </w:rPr>
        <w:t>) multi</w:t>
      </w:r>
      <w:r w:rsidR="005951C4">
        <w:rPr>
          <w:rFonts w:asciiTheme="majorBidi" w:hAnsiTheme="majorBidi" w:cstheme="majorBidi"/>
          <w:sz w:val="24"/>
          <w:szCs w:val="24"/>
        </w:rPr>
        <w:t>layer perceptron (MLP); 5) convolutional neural networks (CNN); and 6) long short-term memory (LSTM) networks.</w:t>
      </w:r>
      <w:ins w:id="132" w:author="rezvan nasiri" w:date="2022-02-07T15:54:00Z">
        <w:r w:rsidR="00ED0582">
          <w:rPr>
            <w:rFonts w:asciiTheme="majorBidi" w:hAnsiTheme="majorBidi" w:cstheme="majorBidi"/>
            <w:sz w:val="24"/>
            <w:szCs w:val="24"/>
          </w:rPr>
          <w:t xml:space="preserve"> </w:t>
        </w:r>
      </w:ins>
    </w:p>
    <w:p w14:paraId="29C54ED8" w14:textId="1FA0A4AD" w:rsidR="00ED0582" w:rsidRDefault="00ED0582" w:rsidP="005B4790">
      <w:pPr>
        <w:ind w:firstLine="426"/>
        <w:jc w:val="both"/>
        <w:rPr>
          <w:ins w:id="133" w:author="rezvan nasiri" w:date="2022-02-07T15:50:00Z"/>
          <w:rFonts w:asciiTheme="majorBidi" w:hAnsiTheme="majorBidi" w:cstheme="majorBidi"/>
          <w:sz w:val="24"/>
          <w:szCs w:val="24"/>
        </w:rPr>
      </w:pPr>
      <w:ins w:id="134" w:author="rezvan nasiri" w:date="2022-02-07T15:54:00Z">
        <w:r>
          <w:rPr>
            <w:rFonts w:asciiTheme="majorBidi" w:hAnsiTheme="majorBidi" w:cstheme="majorBidi"/>
            <w:sz w:val="24"/>
            <w:szCs w:val="24"/>
          </w:rPr>
          <w:t>Please add information for the vibrator sensors. And Glove with force sensors o</w:t>
        </w:r>
      </w:ins>
      <w:ins w:id="135" w:author="rezvan nasiri" w:date="2022-02-07T15:55:00Z">
        <w:r>
          <w:rPr>
            <w:rFonts w:asciiTheme="majorBidi" w:hAnsiTheme="majorBidi" w:cstheme="majorBidi"/>
            <w:sz w:val="24"/>
            <w:szCs w:val="24"/>
          </w:rPr>
          <w:t>n its fingertips.</w:t>
        </w:r>
      </w:ins>
    </w:p>
    <w:p w14:paraId="5E7E8195" w14:textId="7D772B5A" w:rsidR="00ED0582" w:rsidRPr="00ED0582" w:rsidDel="00ED0582" w:rsidRDefault="00ED0582">
      <w:pPr>
        <w:pStyle w:val="ListParagraph"/>
        <w:jc w:val="both"/>
        <w:rPr>
          <w:del w:id="136" w:author="rezvan nasiri" w:date="2022-02-07T15:55:00Z"/>
          <w:rFonts w:asciiTheme="majorBidi" w:hAnsiTheme="majorBidi" w:cstheme="majorBidi"/>
          <w:sz w:val="24"/>
          <w:szCs w:val="24"/>
          <w:rPrChange w:id="137" w:author="rezvan nasiri" w:date="2022-02-07T15:51:00Z">
            <w:rPr>
              <w:del w:id="138" w:author="rezvan nasiri" w:date="2022-02-07T15:55:00Z"/>
            </w:rPr>
          </w:rPrChange>
        </w:rPr>
        <w:pPrChange w:id="139" w:author="rezvan nasiri" w:date="2022-02-07T15:55:00Z">
          <w:pPr>
            <w:ind w:firstLine="426"/>
            <w:jc w:val="both"/>
          </w:pPr>
        </w:pPrChange>
      </w:pPr>
    </w:p>
    <w:p w14:paraId="4E85C781" w14:textId="2E732F1C" w:rsidR="009D2AAC" w:rsidRPr="00ED0582" w:rsidRDefault="009D2AAC">
      <w:pPr>
        <w:pStyle w:val="ListParagraph"/>
        <w:numPr>
          <w:ilvl w:val="2"/>
          <w:numId w:val="6"/>
        </w:numPr>
        <w:spacing w:after="0"/>
        <w:jc w:val="both"/>
        <w:rPr>
          <w:rFonts w:asciiTheme="majorBidi" w:hAnsiTheme="majorBidi" w:cstheme="majorBidi"/>
          <w:sz w:val="24"/>
          <w:szCs w:val="24"/>
          <w:rPrChange w:id="140" w:author="rezvan nasiri" w:date="2022-02-07T15:55:00Z">
            <w:rPr/>
          </w:rPrChange>
        </w:rPr>
        <w:pPrChange w:id="141" w:author="rezvan nasiri" w:date="2022-02-07T15:55:00Z">
          <w:pPr>
            <w:spacing w:after="0"/>
            <w:ind w:firstLine="426"/>
            <w:jc w:val="both"/>
          </w:pPr>
        </w:pPrChange>
      </w:pPr>
      <w:r w:rsidRPr="00ED0582">
        <w:rPr>
          <w:rFonts w:asciiTheme="majorBidi" w:hAnsiTheme="majorBidi" w:cstheme="majorBidi"/>
          <w:sz w:val="24"/>
          <w:szCs w:val="24"/>
          <w:rPrChange w:id="142" w:author="rezvan nasiri" w:date="2022-02-07T15:55:00Z">
            <w:rPr/>
          </w:rPrChange>
        </w:rPr>
        <w:br w:type="page"/>
      </w:r>
    </w:p>
    <w:p w14:paraId="7D4387DC" w14:textId="23C8089C" w:rsidR="009D2AAC" w:rsidRPr="00592962" w:rsidRDefault="009D2AAC" w:rsidP="00B3189A">
      <w:pPr>
        <w:jc w:val="both"/>
        <w:rPr>
          <w:rFonts w:asciiTheme="majorBidi" w:hAnsiTheme="majorBidi" w:cstheme="majorBidi"/>
          <w:b/>
          <w:bCs/>
          <w:sz w:val="24"/>
          <w:szCs w:val="24"/>
          <w:lang w:val="es-419"/>
          <w:rPrChange w:id="143" w:author="leonardo torres cerdan" w:date="2022-02-07T15:31:00Z">
            <w:rPr>
              <w:rFonts w:asciiTheme="majorBidi" w:hAnsiTheme="majorBidi" w:cstheme="majorBidi"/>
              <w:b/>
              <w:bCs/>
              <w:sz w:val="24"/>
              <w:szCs w:val="24"/>
            </w:rPr>
          </w:rPrChange>
        </w:rPr>
      </w:pPr>
      <w:proofErr w:type="spellStart"/>
      <w:r w:rsidRPr="00592962">
        <w:rPr>
          <w:rFonts w:asciiTheme="majorBidi" w:hAnsiTheme="majorBidi" w:cstheme="majorBidi"/>
          <w:b/>
          <w:bCs/>
          <w:sz w:val="24"/>
          <w:szCs w:val="24"/>
          <w:lang w:val="es-419"/>
          <w:rPrChange w:id="144" w:author="leonardo torres cerdan" w:date="2022-02-07T15:31:00Z">
            <w:rPr>
              <w:rFonts w:asciiTheme="majorBidi" w:hAnsiTheme="majorBidi" w:cstheme="majorBidi"/>
              <w:b/>
              <w:bCs/>
              <w:sz w:val="24"/>
              <w:szCs w:val="24"/>
            </w:rPr>
          </w:rPrChange>
        </w:rPr>
        <w:lastRenderedPageBreak/>
        <w:t>References</w:t>
      </w:r>
      <w:proofErr w:type="spellEnd"/>
    </w:p>
    <w:sdt>
      <w:sdtPr>
        <w:tag w:val="MENDELEY_BIBLIOGRAPHY"/>
        <w:id w:val="2121729003"/>
        <w:placeholder>
          <w:docPart w:val="DefaultPlaceholder_-1854013440"/>
        </w:placeholder>
      </w:sdtPr>
      <w:sdtContent>
        <w:p w14:paraId="60FCE440" w14:textId="77777777" w:rsidR="008F5D50" w:rsidRPr="008F5D50" w:rsidRDefault="008F5D50">
          <w:pPr>
            <w:autoSpaceDE w:val="0"/>
            <w:autoSpaceDN w:val="0"/>
            <w:ind w:hanging="640"/>
            <w:divId w:val="1878856771"/>
            <w:rPr>
              <w:rFonts w:eastAsia="Times New Roman"/>
              <w:sz w:val="24"/>
              <w:szCs w:val="24"/>
              <w:lang w:val="es-419"/>
            </w:rPr>
          </w:pPr>
          <w:r w:rsidRPr="008F5D50">
            <w:rPr>
              <w:rFonts w:eastAsia="Times New Roman"/>
              <w:lang w:val="es-419"/>
            </w:rPr>
            <w:t>[1]</w:t>
          </w:r>
          <w:r w:rsidRPr="008F5D50">
            <w:rPr>
              <w:rFonts w:eastAsia="Times New Roman"/>
              <w:lang w:val="es-419"/>
            </w:rPr>
            <w:tab/>
            <w:t xml:space="preserve">Organización Mundial de la Salud, “Normas de </w:t>
          </w:r>
          <w:proofErr w:type="spellStart"/>
          <w:r w:rsidRPr="008F5D50">
            <w:rPr>
              <w:rFonts w:eastAsia="Times New Roman"/>
              <w:lang w:val="es-419"/>
            </w:rPr>
            <w:t>Ortoprostésica</w:t>
          </w:r>
          <w:proofErr w:type="spellEnd"/>
          <w:r w:rsidRPr="008F5D50">
            <w:rPr>
              <w:rFonts w:eastAsia="Times New Roman"/>
              <w:lang w:val="es-419"/>
            </w:rPr>
            <w:t xml:space="preserve"> Parte 1: Normas,” 2017.</w:t>
          </w:r>
        </w:p>
        <w:p w14:paraId="60CD641C" w14:textId="77777777" w:rsidR="008F5D50" w:rsidRDefault="008F5D50">
          <w:pPr>
            <w:autoSpaceDE w:val="0"/>
            <w:autoSpaceDN w:val="0"/>
            <w:ind w:hanging="640"/>
            <w:divId w:val="1590432372"/>
            <w:rPr>
              <w:rFonts w:eastAsia="Times New Roman"/>
            </w:rPr>
          </w:pPr>
          <w:r>
            <w:rPr>
              <w:rFonts w:eastAsia="Times New Roman"/>
            </w:rPr>
            <w:t>[2]</w:t>
          </w:r>
          <w:r>
            <w:rPr>
              <w:rFonts w:eastAsia="Times New Roman"/>
            </w:rPr>
            <w:tab/>
            <w:t>Grand View Research, “Prosthetics &amp; Orthotics Market Size | Industry Report, 2020-2027,” 2020. https://www.grandviewresearch.com/industry-analysis/prosthetics-orthotics-market (accessed Feb. 01, 2021).</w:t>
          </w:r>
        </w:p>
        <w:p w14:paraId="42865F7D" w14:textId="77777777" w:rsidR="008F5D50" w:rsidRDefault="008F5D50">
          <w:pPr>
            <w:autoSpaceDE w:val="0"/>
            <w:autoSpaceDN w:val="0"/>
            <w:ind w:hanging="640"/>
            <w:divId w:val="65687511"/>
            <w:rPr>
              <w:rFonts w:eastAsia="Times New Roman"/>
            </w:rPr>
          </w:pPr>
          <w:r w:rsidRPr="008F5D50">
            <w:rPr>
              <w:rFonts w:eastAsia="Times New Roman"/>
              <w:lang w:val="es-419"/>
            </w:rPr>
            <w:t>[3]</w:t>
          </w:r>
          <w:r w:rsidRPr="008F5D50">
            <w:rPr>
              <w:rFonts w:eastAsia="Times New Roman"/>
              <w:lang w:val="es-419"/>
            </w:rPr>
            <w:tab/>
            <w:t xml:space="preserve">Instituto Nacional de Estadística e Informática del Perú (INEI), “Perfil sociodemográfico de la población con discapacidad, 2017,” 2017. </w:t>
          </w:r>
          <w:r>
            <w:rPr>
              <w:rFonts w:eastAsia="Times New Roman"/>
            </w:rPr>
            <w:t>[Online]. Available: https://www.inei.gob.pe/media/MenuRecursivo/publicaciones_digitales/Est/Lib1675/libro.pdf</w:t>
          </w:r>
        </w:p>
        <w:p w14:paraId="380A05AB" w14:textId="77777777" w:rsidR="008F5D50" w:rsidRDefault="008F5D50">
          <w:pPr>
            <w:autoSpaceDE w:val="0"/>
            <w:autoSpaceDN w:val="0"/>
            <w:ind w:hanging="640"/>
            <w:divId w:val="198472510"/>
            <w:rPr>
              <w:rFonts w:eastAsia="Times New Roman"/>
            </w:rPr>
          </w:pPr>
          <w:r w:rsidRPr="008F5D50">
            <w:rPr>
              <w:rFonts w:eastAsia="Times New Roman"/>
              <w:lang w:val="es-419"/>
            </w:rPr>
            <w:t>[4]</w:t>
          </w:r>
          <w:r w:rsidRPr="008F5D50">
            <w:rPr>
              <w:rFonts w:eastAsia="Times New Roman"/>
              <w:lang w:val="es-419"/>
            </w:rPr>
            <w:tab/>
            <w:t xml:space="preserve">INEI, “Primera Encuesta Nacional Especializada sobre Discapacidad 2012,” 2012. </w:t>
          </w:r>
          <w:r>
            <w:rPr>
              <w:rFonts w:eastAsia="Times New Roman"/>
            </w:rPr>
            <w:t>[Online]. Available: https://www.inei.gob.pe/media/MenuRecursivo/publicaciones_digitales/Est/Lib1171/ENEDIS 2012 - COMPLETO.pdf</w:t>
          </w:r>
        </w:p>
        <w:p w14:paraId="738840FE" w14:textId="77777777" w:rsidR="008F5D50" w:rsidRDefault="008F5D50">
          <w:pPr>
            <w:autoSpaceDE w:val="0"/>
            <w:autoSpaceDN w:val="0"/>
            <w:ind w:hanging="640"/>
            <w:divId w:val="947272776"/>
            <w:rPr>
              <w:rFonts w:eastAsia="Times New Roman"/>
            </w:rPr>
          </w:pPr>
          <w:r>
            <w:rPr>
              <w:rFonts w:eastAsia="Times New Roman"/>
            </w:rPr>
            <w:t>[5]</w:t>
          </w:r>
          <w:r>
            <w:rPr>
              <w:rFonts w:eastAsia="Times New Roman"/>
            </w:rPr>
            <w:tab/>
            <w:t xml:space="preserve">K. </w:t>
          </w:r>
          <w:proofErr w:type="spellStart"/>
          <w:r>
            <w:rPr>
              <w:rFonts w:eastAsia="Times New Roman"/>
            </w:rPr>
            <w:t>Østlie</w:t>
          </w:r>
          <w:proofErr w:type="spellEnd"/>
          <w:r>
            <w:rPr>
              <w:rFonts w:eastAsia="Times New Roman"/>
            </w:rPr>
            <w:t xml:space="preserve">, I. M. </w:t>
          </w:r>
          <w:proofErr w:type="spellStart"/>
          <w:r>
            <w:rPr>
              <w:rFonts w:eastAsia="Times New Roman"/>
            </w:rPr>
            <w:t>Lesjø</w:t>
          </w:r>
          <w:proofErr w:type="spellEnd"/>
          <w:r>
            <w:rPr>
              <w:rFonts w:eastAsia="Times New Roman"/>
            </w:rPr>
            <w:t xml:space="preserve">, R. J. Franklin, B. </w:t>
          </w:r>
          <w:proofErr w:type="spellStart"/>
          <w:r>
            <w:rPr>
              <w:rFonts w:eastAsia="Times New Roman"/>
            </w:rPr>
            <w:t>Garfelt</w:t>
          </w:r>
          <w:proofErr w:type="spellEnd"/>
          <w:r>
            <w:rPr>
              <w:rFonts w:eastAsia="Times New Roman"/>
            </w:rPr>
            <w:t xml:space="preserve">, O. H. </w:t>
          </w:r>
          <w:proofErr w:type="spellStart"/>
          <w:r>
            <w:rPr>
              <w:rFonts w:eastAsia="Times New Roman"/>
            </w:rPr>
            <w:t>Skjeldal</w:t>
          </w:r>
          <w:proofErr w:type="spellEnd"/>
          <w:r>
            <w:rPr>
              <w:rFonts w:eastAsia="Times New Roman"/>
            </w:rPr>
            <w:t xml:space="preserve">, and P. Magnus, “Prosthesis rejection in acquired major upper-limb amputees: A population-based survey,” </w:t>
          </w:r>
          <w:r>
            <w:rPr>
              <w:rFonts w:eastAsia="Times New Roman"/>
              <w:i/>
              <w:iCs/>
            </w:rPr>
            <w:t>Disability and Rehabilitation: Assistive Technology</w:t>
          </w:r>
          <w:r>
            <w:rPr>
              <w:rFonts w:eastAsia="Times New Roman"/>
            </w:rPr>
            <w:t xml:space="preserve">, vol. 7, no. 4, pp. 294–303, 2012, </w:t>
          </w:r>
          <w:proofErr w:type="spellStart"/>
          <w:r>
            <w:rPr>
              <w:rFonts w:eastAsia="Times New Roman"/>
            </w:rPr>
            <w:t>doi</w:t>
          </w:r>
          <w:proofErr w:type="spellEnd"/>
          <w:r>
            <w:rPr>
              <w:rFonts w:eastAsia="Times New Roman"/>
            </w:rPr>
            <w:t>: 10.3109/17483107.2011.635405.</w:t>
          </w:r>
        </w:p>
        <w:p w14:paraId="4D32423D" w14:textId="77777777" w:rsidR="008F5D50" w:rsidRDefault="008F5D50">
          <w:pPr>
            <w:autoSpaceDE w:val="0"/>
            <w:autoSpaceDN w:val="0"/>
            <w:ind w:hanging="640"/>
            <w:divId w:val="647511454"/>
            <w:rPr>
              <w:rFonts w:eastAsia="Times New Roman"/>
            </w:rPr>
          </w:pPr>
          <w:r>
            <w:rPr>
              <w:rFonts w:eastAsia="Times New Roman"/>
            </w:rPr>
            <w:t>[6]</w:t>
          </w:r>
          <w:r>
            <w:rPr>
              <w:rFonts w:eastAsia="Times New Roman"/>
            </w:rPr>
            <w:tab/>
            <w:t xml:space="preserve">L. E. Sánchez, M. Arias, E. Guzmán, and E. Lugo, “A Low-Cost EMG-Controlled Anthropomorphic Robotic Hand for Power and Precision Grasp,” pp. 1–17, 2019, </w:t>
          </w:r>
          <w:proofErr w:type="spellStart"/>
          <w:r>
            <w:rPr>
              <w:rFonts w:eastAsia="Times New Roman"/>
            </w:rPr>
            <w:t>doi</w:t>
          </w:r>
          <w:proofErr w:type="spellEnd"/>
          <w:r>
            <w:rPr>
              <w:rFonts w:eastAsia="Times New Roman"/>
            </w:rPr>
            <w:t>: 10.1016/j.bbe.2019.10.002.</w:t>
          </w:r>
        </w:p>
        <w:p w14:paraId="1C2402A4" w14:textId="77777777" w:rsidR="008F5D50" w:rsidRPr="008F5D50" w:rsidRDefault="008F5D50">
          <w:pPr>
            <w:autoSpaceDE w:val="0"/>
            <w:autoSpaceDN w:val="0"/>
            <w:ind w:hanging="640"/>
            <w:divId w:val="2010520463"/>
            <w:rPr>
              <w:rFonts w:eastAsia="Times New Roman"/>
              <w:lang w:val="es-419"/>
            </w:rPr>
          </w:pPr>
          <w:r w:rsidRPr="008F5D50">
            <w:rPr>
              <w:rFonts w:eastAsia="Times New Roman"/>
              <w:lang w:val="es-419"/>
            </w:rPr>
            <w:t>[7]</w:t>
          </w:r>
          <w:r w:rsidRPr="008F5D50">
            <w:rPr>
              <w:rFonts w:eastAsia="Times New Roman"/>
              <w:lang w:val="es-419"/>
            </w:rPr>
            <w:tab/>
            <w:t xml:space="preserve">Instituto Nacional de Rehabilitación, </w:t>
          </w:r>
          <w:r w:rsidRPr="008F5D50">
            <w:rPr>
              <w:rFonts w:eastAsia="Times New Roman"/>
              <w:i/>
              <w:iCs/>
              <w:lang w:val="es-419"/>
            </w:rPr>
            <w:t>Resolución Directoral 122-2015-SA-DG-INR</w:t>
          </w:r>
          <w:r w:rsidRPr="008F5D50">
            <w:rPr>
              <w:rFonts w:eastAsia="Times New Roman"/>
              <w:lang w:val="es-419"/>
            </w:rPr>
            <w:t xml:space="preserve">. Perú, 2015. [Online]. </w:t>
          </w:r>
          <w:proofErr w:type="spellStart"/>
          <w:r w:rsidRPr="008F5D50">
            <w:rPr>
              <w:rFonts w:eastAsia="Times New Roman"/>
              <w:lang w:val="es-419"/>
            </w:rPr>
            <w:t>Available</w:t>
          </w:r>
          <w:proofErr w:type="spellEnd"/>
          <w:r w:rsidRPr="008F5D50">
            <w:rPr>
              <w:rFonts w:eastAsia="Times New Roman"/>
              <w:lang w:val="es-419"/>
            </w:rPr>
            <w:t xml:space="preserve">: https://www.inr.gob.pe/transparencia/transparencia </w:t>
          </w:r>
          <w:proofErr w:type="spellStart"/>
          <w:r w:rsidRPr="008F5D50">
            <w:rPr>
              <w:rFonts w:eastAsia="Times New Roman"/>
              <w:lang w:val="es-419"/>
            </w:rPr>
            <w:t>inr</w:t>
          </w:r>
          <w:proofErr w:type="spellEnd"/>
          <w:r w:rsidRPr="008F5D50">
            <w:rPr>
              <w:rFonts w:eastAsia="Times New Roman"/>
              <w:lang w:val="es-419"/>
            </w:rPr>
            <w:t>/resoluciones/2015/RD 122-2015-SA-DG-INR.pdf</w:t>
          </w:r>
        </w:p>
        <w:p w14:paraId="2C86174F" w14:textId="77777777" w:rsidR="008F5D50" w:rsidRDefault="008F5D50">
          <w:pPr>
            <w:autoSpaceDE w:val="0"/>
            <w:autoSpaceDN w:val="0"/>
            <w:ind w:hanging="640"/>
            <w:divId w:val="1255357185"/>
            <w:rPr>
              <w:rFonts w:eastAsia="Times New Roman"/>
            </w:rPr>
          </w:pPr>
          <w:r w:rsidRPr="008F5D50">
            <w:rPr>
              <w:rFonts w:eastAsia="Times New Roman"/>
              <w:lang w:val="es-419"/>
            </w:rPr>
            <w:t>[8]</w:t>
          </w:r>
          <w:r w:rsidRPr="008F5D50">
            <w:rPr>
              <w:rFonts w:eastAsia="Times New Roman"/>
              <w:lang w:val="es-419"/>
            </w:rPr>
            <w:tab/>
            <w:t xml:space="preserve">Instituto Nacional de Rehabilitación, </w:t>
          </w:r>
          <w:r w:rsidRPr="008F5D50">
            <w:rPr>
              <w:rFonts w:eastAsia="Times New Roman"/>
              <w:i/>
              <w:iCs/>
              <w:lang w:val="es-419"/>
            </w:rPr>
            <w:t>Resolución Directoral 406-2015-SA-DG-INR</w:t>
          </w:r>
          <w:r w:rsidRPr="008F5D50">
            <w:rPr>
              <w:rFonts w:eastAsia="Times New Roman"/>
              <w:lang w:val="es-419"/>
            </w:rPr>
            <w:t xml:space="preserve">. </w:t>
          </w:r>
          <w:r>
            <w:rPr>
              <w:rFonts w:eastAsia="Times New Roman"/>
            </w:rPr>
            <w:t xml:space="preserve">2015. [Online]. Available: https://www.inr.gob.pe/transparencia/transparencia </w:t>
          </w:r>
          <w:proofErr w:type="spellStart"/>
          <w:r>
            <w:rPr>
              <w:rFonts w:eastAsia="Times New Roman"/>
            </w:rPr>
            <w:t>inr</w:t>
          </w:r>
          <w:proofErr w:type="spellEnd"/>
          <w:r>
            <w:rPr>
              <w:rFonts w:eastAsia="Times New Roman"/>
            </w:rPr>
            <w:t>/</w:t>
          </w:r>
          <w:proofErr w:type="spellStart"/>
          <w:r>
            <w:rPr>
              <w:rFonts w:eastAsia="Times New Roman"/>
            </w:rPr>
            <w:t>resoluciones</w:t>
          </w:r>
          <w:proofErr w:type="spellEnd"/>
          <w:r>
            <w:rPr>
              <w:rFonts w:eastAsia="Times New Roman"/>
            </w:rPr>
            <w:t>/2015/RD 406-2015-SA-DG-INR.pdf</w:t>
          </w:r>
        </w:p>
        <w:p w14:paraId="2F390159" w14:textId="77777777" w:rsidR="008F5D50" w:rsidRDefault="008F5D50">
          <w:pPr>
            <w:autoSpaceDE w:val="0"/>
            <w:autoSpaceDN w:val="0"/>
            <w:ind w:hanging="640"/>
            <w:divId w:val="803738453"/>
            <w:rPr>
              <w:rFonts w:eastAsia="Times New Roman"/>
            </w:rPr>
          </w:pPr>
          <w:r>
            <w:rPr>
              <w:rFonts w:eastAsia="Times New Roman"/>
            </w:rPr>
            <w:t>[9]</w:t>
          </w:r>
          <w:r>
            <w:rPr>
              <w:rFonts w:eastAsia="Times New Roman"/>
            </w:rPr>
            <w:tab/>
            <w:t xml:space="preserve">A. </w:t>
          </w:r>
          <w:proofErr w:type="spellStart"/>
          <w:r>
            <w:rPr>
              <w:rFonts w:eastAsia="Times New Roman"/>
            </w:rPr>
            <w:t>Calado</w:t>
          </w:r>
          <w:proofErr w:type="spellEnd"/>
          <w:r>
            <w:rPr>
              <w:rFonts w:eastAsia="Times New Roman"/>
            </w:rPr>
            <w:t xml:space="preserve">, F. Soares, and D. Matos, “A Review on Commercially Available Anthropomorphic Myoelectric Prosthetic Hands, Pattern-Recognition-Based Microcontrollers and </w:t>
          </w:r>
          <w:proofErr w:type="spellStart"/>
          <w:r>
            <w:rPr>
              <w:rFonts w:eastAsia="Times New Roman"/>
            </w:rPr>
            <w:t>sEMG</w:t>
          </w:r>
          <w:proofErr w:type="spellEnd"/>
          <w:r>
            <w:rPr>
              <w:rFonts w:eastAsia="Times New Roman"/>
            </w:rPr>
            <w:t xml:space="preserve"> Sensors </w:t>
          </w:r>
          <w:r>
            <w:rPr>
              <w:rFonts w:eastAsia="Times New Roman"/>
            </w:rPr>
            <w:lastRenderedPageBreak/>
            <w:t xml:space="preserve">used for Prosthetic Control,” </w:t>
          </w:r>
          <w:r>
            <w:rPr>
              <w:rFonts w:eastAsia="Times New Roman"/>
              <w:i/>
              <w:iCs/>
            </w:rPr>
            <w:t>19th IEEE International Conference on Autonomous Robot Systems and Competitions, ICARSC 2019</w:t>
          </w:r>
          <w:r>
            <w:rPr>
              <w:rFonts w:eastAsia="Times New Roman"/>
            </w:rPr>
            <w:t xml:space="preserve">, 2019, </w:t>
          </w:r>
          <w:proofErr w:type="spellStart"/>
          <w:r>
            <w:rPr>
              <w:rFonts w:eastAsia="Times New Roman"/>
            </w:rPr>
            <w:t>doi</w:t>
          </w:r>
          <w:proofErr w:type="spellEnd"/>
          <w:r>
            <w:rPr>
              <w:rFonts w:eastAsia="Times New Roman"/>
            </w:rPr>
            <w:t>: 10.1109/ICARSC.2019.8733629.</w:t>
          </w:r>
        </w:p>
        <w:p w14:paraId="38F59065" w14:textId="77777777" w:rsidR="008F5D50" w:rsidRDefault="008F5D50">
          <w:pPr>
            <w:autoSpaceDE w:val="0"/>
            <w:autoSpaceDN w:val="0"/>
            <w:ind w:hanging="640"/>
            <w:divId w:val="577984900"/>
            <w:rPr>
              <w:rFonts w:eastAsia="Times New Roman"/>
            </w:rPr>
          </w:pPr>
          <w:r>
            <w:rPr>
              <w:rFonts w:eastAsia="Times New Roman"/>
            </w:rPr>
            <w:t>[10]</w:t>
          </w:r>
          <w:r>
            <w:rPr>
              <w:rFonts w:eastAsia="Times New Roman"/>
            </w:rPr>
            <w:tab/>
            <w:t xml:space="preserve">K. Z. Zhuang </w:t>
          </w:r>
          <w:r>
            <w:rPr>
              <w:rFonts w:eastAsia="Times New Roman"/>
              <w:i/>
              <w:iCs/>
            </w:rPr>
            <w:t>et al.</w:t>
          </w:r>
          <w:r>
            <w:rPr>
              <w:rFonts w:eastAsia="Times New Roman"/>
            </w:rPr>
            <w:t>, “Shared human-robot proportional control of a dexterous myoelectric.”</w:t>
          </w:r>
        </w:p>
        <w:p w14:paraId="22C0079F" w14:textId="3FB13D18" w:rsidR="009D2AAC" w:rsidRDefault="008F5D50">
          <w:r>
            <w:rPr>
              <w:rFonts w:eastAsia="Times New Roman"/>
            </w:rPr>
            <w:t> </w:t>
          </w:r>
        </w:p>
      </w:sdtContent>
    </w:sdt>
    <w:p w14:paraId="3BF12C9D" w14:textId="77777777" w:rsidR="009D2AAC" w:rsidRPr="00905D60" w:rsidRDefault="009D2AAC" w:rsidP="00905D60">
      <w:pPr>
        <w:spacing w:after="0"/>
        <w:jc w:val="both"/>
        <w:rPr>
          <w:rFonts w:asciiTheme="majorBidi" w:hAnsiTheme="majorBidi" w:cstheme="majorBidi"/>
          <w:sz w:val="24"/>
          <w:szCs w:val="24"/>
        </w:rPr>
      </w:pPr>
    </w:p>
    <w:sectPr w:rsidR="009D2AAC" w:rsidRPr="00905D60">
      <w:footerReference w:type="default" r:id="rId1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ezvan nasiri" w:date="2022-02-07T10:35:00Z" w:initials="rn">
    <w:p w14:paraId="22ADB49D" w14:textId="47DAC77E" w:rsidR="004C43CD" w:rsidRDefault="004C43CD">
      <w:pPr>
        <w:pStyle w:val="CommentText"/>
      </w:pPr>
      <w:r>
        <w:rPr>
          <w:rStyle w:val="CommentReference"/>
        </w:rPr>
        <w:annotationRef/>
      </w:r>
      <w:r>
        <w:t xml:space="preserve">Why they don’t have access to these devices? Is it due to their high costs? So please mention It directly. Also, please mention that the current commercial prosthetic hands are so expensive with minimal functionality. </w:t>
      </w:r>
    </w:p>
  </w:comment>
  <w:comment w:id="1" w:author="rezvan nasiri" w:date="2022-02-07T11:18:00Z" w:initials="rn">
    <w:p w14:paraId="5A680482" w14:textId="6BDB8DD6" w:rsidR="00FE088C" w:rsidRDefault="00FE088C">
      <w:pPr>
        <w:pStyle w:val="CommentText"/>
      </w:pPr>
      <w:r>
        <w:rPr>
          <w:rStyle w:val="CommentReference"/>
        </w:rPr>
        <w:annotationRef/>
      </w:r>
      <w:r>
        <w:t>Please mention that all of commercial prosthetic hands do not have deep sensing function.</w:t>
      </w:r>
    </w:p>
  </w:comment>
  <w:comment w:id="2" w:author="rezvan nasiri" w:date="2022-02-07T11:20:00Z" w:initials="rn">
    <w:p w14:paraId="5FF360F5" w14:textId="5B6742F4" w:rsidR="00E07C8C" w:rsidRDefault="00E07C8C">
      <w:pPr>
        <w:pStyle w:val="CommentText"/>
      </w:pPr>
      <w:r>
        <w:rPr>
          <w:rStyle w:val="CommentReference"/>
        </w:rPr>
        <w:annotationRef/>
      </w:r>
      <w:r>
        <w:t>Change introduction section accordingly.</w:t>
      </w:r>
    </w:p>
  </w:comment>
  <w:comment w:id="3" w:author="rezvan nasiri" w:date="2022-02-07T11:16:00Z" w:initials="rn">
    <w:p w14:paraId="15455159" w14:textId="32EE53CD" w:rsidR="00FE088C" w:rsidRDefault="00FE088C">
      <w:pPr>
        <w:pStyle w:val="CommentText"/>
      </w:pPr>
      <w:r>
        <w:rPr>
          <w:rStyle w:val="CommentReference"/>
        </w:rPr>
        <w:annotationRef/>
      </w:r>
      <w:r>
        <w:t>Please consider deep sensing function as one of the important objectives of the project.</w:t>
      </w:r>
    </w:p>
  </w:comment>
  <w:comment w:id="12" w:author="rezvan nasiri" w:date="2022-02-07T11:23:00Z" w:initials="rn">
    <w:p w14:paraId="58325384" w14:textId="59979A76" w:rsidR="00C76D1A" w:rsidRDefault="00C76D1A">
      <w:pPr>
        <w:pStyle w:val="CommentText"/>
      </w:pPr>
      <w:r>
        <w:rPr>
          <w:rStyle w:val="CommentReference"/>
        </w:rPr>
        <w:annotationRef/>
      </w:r>
      <w:r>
        <w:t>EMG brands does not matter here.</w:t>
      </w:r>
    </w:p>
  </w:comment>
  <w:comment w:id="54" w:author="rezvan nasiri" w:date="2022-02-07T11:21:00Z" w:initials="rn">
    <w:p w14:paraId="2380641B" w14:textId="18610B23" w:rsidR="00E07C8C" w:rsidRDefault="00E07C8C">
      <w:pPr>
        <w:pStyle w:val="CommentText"/>
      </w:pPr>
      <w:r>
        <w:rPr>
          <w:rStyle w:val="CommentReference"/>
        </w:rPr>
        <w:annotationRef/>
      </w:r>
      <w:r>
        <w:t>Again, deep sensing and sensory substitution is not mentioned here.</w:t>
      </w:r>
    </w:p>
  </w:comment>
  <w:comment w:id="74" w:author="rezvan nasiri" w:date="2022-02-07T14:34:00Z" w:initials="rn">
    <w:p w14:paraId="0F7D71FC" w14:textId="648BE869" w:rsidR="00AA5560" w:rsidRDefault="00AA5560">
      <w:pPr>
        <w:pStyle w:val="CommentText"/>
      </w:pPr>
      <w:r>
        <w:rPr>
          <w:rStyle w:val="CommentReference"/>
        </w:rPr>
        <w:annotationRef/>
      </w:r>
      <w:r>
        <w:t xml:space="preserve">You did not consider glove with force sensors and </w:t>
      </w:r>
      <w:r w:rsidR="003429E9">
        <w:t>vibrators on the skin.</w:t>
      </w:r>
      <w:r w:rsidR="003429E9">
        <w:br/>
        <w:t>Installation and data acquisition procedures for these devices should be 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ADB49D" w15:done="0"/>
  <w15:commentEx w15:paraId="5A680482" w15:done="0"/>
  <w15:commentEx w15:paraId="5FF360F5" w15:done="0"/>
  <w15:commentEx w15:paraId="15455159" w15:done="0"/>
  <w15:commentEx w15:paraId="58325384" w15:done="0"/>
  <w15:commentEx w15:paraId="2380641B" w15:done="0"/>
  <w15:commentEx w15:paraId="0F7D71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B90A7" w16cex:dateUtc="2022-02-07T17:35:00Z"/>
  <w16cex:commentExtensible w16cex:durableId="25AB9AB9" w16cex:dateUtc="2022-02-07T18:18:00Z"/>
  <w16cex:commentExtensible w16cex:durableId="25AB9B3A" w16cex:dateUtc="2022-02-07T18:20:00Z"/>
  <w16cex:commentExtensible w16cex:durableId="25AB9A37" w16cex:dateUtc="2022-02-07T18:16:00Z"/>
  <w16cex:commentExtensible w16cex:durableId="25AB9BCC" w16cex:dateUtc="2022-02-07T18:23:00Z"/>
  <w16cex:commentExtensible w16cex:durableId="25AB9B59" w16cex:dateUtc="2022-02-07T18:21:00Z"/>
  <w16cex:commentExtensible w16cex:durableId="25ABC896" w16cex:dateUtc="2022-02-07T21: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ADB49D" w16cid:durableId="25AB90A7"/>
  <w16cid:commentId w16cid:paraId="5A680482" w16cid:durableId="25AB9AB9"/>
  <w16cid:commentId w16cid:paraId="5FF360F5" w16cid:durableId="25AB9B3A"/>
  <w16cid:commentId w16cid:paraId="15455159" w16cid:durableId="25AB9A37"/>
  <w16cid:commentId w16cid:paraId="58325384" w16cid:durableId="25AB9BCC"/>
  <w16cid:commentId w16cid:paraId="2380641B" w16cid:durableId="25AB9B59"/>
  <w16cid:commentId w16cid:paraId="0F7D71FC" w16cid:durableId="25ABC8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44305" w14:textId="77777777" w:rsidR="0008431A" w:rsidRDefault="0008431A" w:rsidP="00CA4675">
      <w:pPr>
        <w:spacing w:after="0" w:line="240" w:lineRule="auto"/>
      </w:pPr>
      <w:r>
        <w:separator/>
      </w:r>
    </w:p>
  </w:endnote>
  <w:endnote w:type="continuationSeparator" w:id="0">
    <w:p w14:paraId="5ED3D58E" w14:textId="77777777" w:rsidR="0008431A" w:rsidRDefault="0008431A" w:rsidP="00CA4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8969334"/>
      <w:docPartObj>
        <w:docPartGallery w:val="Page Numbers (Bottom of Page)"/>
        <w:docPartUnique/>
      </w:docPartObj>
    </w:sdtPr>
    <w:sdtEndPr>
      <w:rPr>
        <w:rFonts w:asciiTheme="majorBidi" w:hAnsiTheme="majorBidi" w:cstheme="majorBidi"/>
        <w:noProof/>
        <w:sz w:val="24"/>
        <w:szCs w:val="24"/>
      </w:rPr>
    </w:sdtEndPr>
    <w:sdtContent>
      <w:p w14:paraId="222F848D" w14:textId="49DA7C83" w:rsidR="00E97619" w:rsidRPr="00CA4675" w:rsidRDefault="00E97619">
        <w:pPr>
          <w:pStyle w:val="Footer"/>
          <w:jc w:val="center"/>
          <w:rPr>
            <w:rFonts w:asciiTheme="majorBidi" w:hAnsiTheme="majorBidi" w:cstheme="majorBidi"/>
            <w:sz w:val="24"/>
            <w:szCs w:val="24"/>
          </w:rPr>
        </w:pPr>
        <w:r w:rsidRPr="00CA4675">
          <w:rPr>
            <w:rFonts w:asciiTheme="majorBidi" w:hAnsiTheme="majorBidi" w:cstheme="majorBidi"/>
            <w:sz w:val="24"/>
            <w:szCs w:val="24"/>
          </w:rPr>
          <w:fldChar w:fldCharType="begin"/>
        </w:r>
        <w:r w:rsidRPr="00CA4675">
          <w:rPr>
            <w:rFonts w:asciiTheme="majorBidi" w:hAnsiTheme="majorBidi" w:cstheme="majorBidi"/>
            <w:sz w:val="24"/>
            <w:szCs w:val="24"/>
          </w:rPr>
          <w:instrText xml:space="preserve"> PAGE   \* MERGEFORMAT </w:instrText>
        </w:r>
        <w:r w:rsidRPr="00CA4675">
          <w:rPr>
            <w:rFonts w:asciiTheme="majorBidi" w:hAnsiTheme="majorBidi" w:cstheme="majorBidi"/>
            <w:sz w:val="24"/>
            <w:szCs w:val="24"/>
          </w:rPr>
          <w:fldChar w:fldCharType="separate"/>
        </w:r>
        <w:r w:rsidR="003A0EB1">
          <w:rPr>
            <w:rFonts w:asciiTheme="majorBidi" w:hAnsiTheme="majorBidi" w:cstheme="majorBidi"/>
            <w:noProof/>
            <w:sz w:val="24"/>
            <w:szCs w:val="24"/>
          </w:rPr>
          <w:t>18</w:t>
        </w:r>
        <w:r w:rsidRPr="00CA4675">
          <w:rPr>
            <w:rFonts w:asciiTheme="majorBidi" w:hAnsiTheme="majorBidi" w:cstheme="majorBidi"/>
            <w:noProof/>
            <w:sz w:val="24"/>
            <w:szCs w:val="24"/>
          </w:rPr>
          <w:fldChar w:fldCharType="end"/>
        </w:r>
      </w:p>
    </w:sdtContent>
  </w:sdt>
  <w:p w14:paraId="13FCE88C" w14:textId="77777777" w:rsidR="00E97619" w:rsidRDefault="00E976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490A1" w14:textId="77777777" w:rsidR="0008431A" w:rsidRDefault="0008431A" w:rsidP="00CA4675">
      <w:pPr>
        <w:spacing w:after="0" w:line="240" w:lineRule="auto"/>
      </w:pPr>
      <w:r>
        <w:separator/>
      </w:r>
    </w:p>
  </w:footnote>
  <w:footnote w:type="continuationSeparator" w:id="0">
    <w:p w14:paraId="13B3909A" w14:textId="77777777" w:rsidR="0008431A" w:rsidRDefault="0008431A" w:rsidP="00CA46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6B74"/>
    <w:multiLevelType w:val="hybridMultilevel"/>
    <w:tmpl w:val="FC94414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5C805F2"/>
    <w:multiLevelType w:val="hybridMultilevel"/>
    <w:tmpl w:val="25DA60D8"/>
    <w:lvl w:ilvl="0" w:tplc="9A82FE9A">
      <w:start w:val="1"/>
      <w:numFmt w:val="decimal"/>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2" w15:restartNumberingAfterBreak="0">
    <w:nsid w:val="10AA03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C8618E9"/>
    <w:multiLevelType w:val="hybridMultilevel"/>
    <w:tmpl w:val="B796ADE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50120A52"/>
    <w:multiLevelType w:val="multilevel"/>
    <w:tmpl w:val="8C32DEC6"/>
    <w:lvl w:ilvl="0">
      <w:start w:val="1"/>
      <w:numFmt w:val="decimal"/>
      <w:lvlText w:val="%1."/>
      <w:lvlJc w:val="left"/>
      <w:pPr>
        <w:ind w:left="360" w:hanging="360"/>
      </w:pPr>
    </w:lvl>
    <w:lvl w:ilvl="1">
      <w:start w:val="3"/>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50C427F1"/>
    <w:multiLevelType w:val="hybridMultilevel"/>
    <w:tmpl w:val="AAFAE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A37A1C"/>
    <w:multiLevelType w:val="hybridMultilevel"/>
    <w:tmpl w:val="A33E12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B143713"/>
    <w:multiLevelType w:val="hybridMultilevel"/>
    <w:tmpl w:val="1D64F10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6090E67"/>
    <w:multiLevelType w:val="hybridMultilevel"/>
    <w:tmpl w:val="6B58A24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78C275B9"/>
    <w:multiLevelType w:val="hybridMultilevel"/>
    <w:tmpl w:val="DCC4CE2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7FC33DA5"/>
    <w:multiLevelType w:val="hybridMultilevel"/>
    <w:tmpl w:val="92F8C464"/>
    <w:lvl w:ilvl="0" w:tplc="04CC7BF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3"/>
  </w:num>
  <w:num w:numId="2">
    <w:abstractNumId w:val="0"/>
  </w:num>
  <w:num w:numId="3">
    <w:abstractNumId w:val="9"/>
  </w:num>
  <w:num w:numId="4">
    <w:abstractNumId w:val="8"/>
  </w:num>
  <w:num w:numId="5">
    <w:abstractNumId w:val="6"/>
  </w:num>
  <w:num w:numId="6">
    <w:abstractNumId w:val="4"/>
  </w:num>
  <w:num w:numId="7">
    <w:abstractNumId w:val="5"/>
  </w:num>
  <w:num w:numId="8">
    <w:abstractNumId w:val="7"/>
  </w:num>
  <w:num w:numId="9">
    <w:abstractNumId w:val="10"/>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ra0NDc1NLc0MTE0NTZR0lEKTi0uzszPAykwMqwFAESSVWwtAAAA"/>
  </w:docVars>
  <w:rsids>
    <w:rsidRoot w:val="00F52BAD"/>
    <w:rsid w:val="00013602"/>
    <w:rsid w:val="00024397"/>
    <w:rsid w:val="0003411A"/>
    <w:rsid w:val="00037821"/>
    <w:rsid w:val="00050501"/>
    <w:rsid w:val="000741FB"/>
    <w:rsid w:val="00077034"/>
    <w:rsid w:val="000775BD"/>
    <w:rsid w:val="0008431A"/>
    <w:rsid w:val="00087A49"/>
    <w:rsid w:val="000950D4"/>
    <w:rsid w:val="00096392"/>
    <w:rsid w:val="000B5FA7"/>
    <w:rsid w:val="000C75AE"/>
    <w:rsid w:val="000E2619"/>
    <w:rsid w:val="000F751E"/>
    <w:rsid w:val="00100141"/>
    <w:rsid w:val="00115B2A"/>
    <w:rsid w:val="00122970"/>
    <w:rsid w:val="00130F34"/>
    <w:rsid w:val="00134E92"/>
    <w:rsid w:val="0015126D"/>
    <w:rsid w:val="001522AC"/>
    <w:rsid w:val="00153003"/>
    <w:rsid w:val="001A7904"/>
    <w:rsid w:val="001D35AB"/>
    <w:rsid w:val="001E07EF"/>
    <w:rsid w:val="001E77BF"/>
    <w:rsid w:val="00207C75"/>
    <w:rsid w:val="002172DC"/>
    <w:rsid w:val="00221378"/>
    <w:rsid w:val="00226044"/>
    <w:rsid w:val="00253008"/>
    <w:rsid w:val="0025681E"/>
    <w:rsid w:val="002613E6"/>
    <w:rsid w:val="002754E1"/>
    <w:rsid w:val="00280B16"/>
    <w:rsid w:val="002837A4"/>
    <w:rsid w:val="00283D3B"/>
    <w:rsid w:val="00292001"/>
    <w:rsid w:val="002A43B6"/>
    <w:rsid w:val="002C2566"/>
    <w:rsid w:val="002D2E9F"/>
    <w:rsid w:val="002E6A95"/>
    <w:rsid w:val="002F2910"/>
    <w:rsid w:val="0030597E"/>
    <w:rsid w:val="003235BF"/>
    <w:rsid w:val="003429E9"/>
    <w:rsid w:val="003450CD"/>
    <w:rsid w:val="00380E12"/>
    <w:rsid w:val="003837F7"/>
    <w:rsid w:val="0039305F"/>
    <w:rsid w:val="003A0EB1"/>
    <w:rsid w:val="003B2785"/>
    <w:rsid w:val="003B5019"/>
    <w:rsid w:val="003C347B"/>
    <w:rsid w:val="003E1865"/>
    <w:rsid w:val="003F0D3E"/>
    <w:rsid w:val="0041080E"/>
    <w:rsid w:val="004175CE"/>
    <w:rsid w:val="0044399E"/>
    <w:rsid w:val="0045039E"/>
    <w:rsid w:val="00451CB4"/>
    <w:rsid w:val="00457ABA"/>
    <w:rsid w:val="004679BF"/>
    <w:rsid w:val="0048629C"/>
    <w:rsid w:val="0049687B"/>
    <w:rsid w:val="004A19C9"/>
    <w:rsid w:val="004A58FD"/>
    <w:rsid w:val="004A66AC"/>
    <w:rsid w:val="004C1F12"/>
    <w:rsid w:val="004C291D"/>
    <w:rsid w:val="004C43CD"/>
    <w:rsid w:val="004C45A4"/>
    <w:rsid w:val="004D453B"/>
    <w:rsid w:val="004D55A9"/>
    <w:rsid w:val="004D7592"/>
    <w:rsid w:val="005038B2"/>
    <w:rsid w:val="00511D99"/>
    <w:rsid w:val="0051216A"/>
    <w:rsid w:val="005249D9"/>
    <w:rsid w:val="00531908"/>
    <w:rsid w:val="00537109"/>
    <w:rsid w:val="0054421E"/>
    <w:rsid w:val="0055337B"/>
    <w:rsid w:val="005552F3"/>
    <w:rsid w:val="00571E3C"/>
    <w:rsid w:val="00580FA1"/>
    <w:rsid w:val="00592962"/>
    <w:rsid w:val="005951C4"/>
    <w:rsid w:val="0059775D"/>
    <w:rsid w:val="005A12D4"/>
    <w:rsid w:val="005A4FB6"/>
    <w:rsid w:val="005A7038"/>
    <w:rsid w:val="005A76FE"/>
    <w:rsid w:val="005B4790"/>
    <w:rsid w:val="005D4B6B"/>
    <w:rsid w:val="005E275C"/>
    <w:rsid w:val="005F275F"/>
    <w:rsid w:val="005F59D0"/>
    <w:rsid w:val="00603ADE"/>
    <w:rsid w:val="00607639"/>
    <w:rsid w:val="006146F6"/>
    <w:rsid w:val="006270F6"/>
    <w:rsid w:val="006300BF"/>
    <w:rsid w:val="00630F7B"/>
    <w:rsid w:val="006542A2"/>
    <w:rsid w:val="0065636A"/>
    <w:rsid w:val="0068419C"/>
    <w:rsid w:val="006B4AA9"/>
    <w:rsid w:val="006B6A7C"/>
    <w:rsid w:val="006C4580"/>
    <w:rsid w:val="006D1325"/>
    <w:rsid w:val="006D49D9"/>
    <w:rsid w:val="006E22AA"/>
    <w:rsid w:val="006F1B7F"/>
    <w:rsid w:val="00726DD7"/>
    <w:rsid w:val="0072712B"/>
    <w:rsid w:val="00732798"/>
    <w:rsid w:val="007609E4"/>
    <w:rsid w:val="00767F6C"/>
    <w:rsid w:val="0077383C"/>
    <w:rsid w:val="007813E1"/>
    <w:rsid w:val="00785DD5"/>
    <w:rsid w:val="007A37A8"/>
    <w:rsid w:val="007A3AEC"/>
    <w:rsid w:val="007B0C72"/>
    <w:rsid w:val="007C443D"/>
    <w:rsid w:val="007E0BD5"/>
    <w:rsid w:val="007E2BC2"/>
    <w:rsid w:val="0080412C"/>
    <w:rsid w:val="00806852"/>
    <w:rsid w:val="008102BA"/>
    <w:rsid w:val="00812C86"/>
    <w:rsid w:val="0081744D"/>
    <w:rsid w:val="008509BA"/>
    <w:rsid w:val="008530BD"/>
    <w:rsid w:val="00856AEC"/>
    <w:rsid w:val="0086284B"/>
    <w:rsid w:val="00870CA8"/>
    <w:rsid w:val="00882A5D"/>
    <w:rsid w:val="00883342"/>
    <w:rsid w:val="00887D61"/>
    <w:rsid w:val="008972EC"/>
    <w:rsid w:val="008B744F"/>
    <w:rsid w:val="008C0501"/>
    <w:rsid w:val="008C0BB8"/>
    <w:rsid w:val="008C3125"/>
    <w:rsid w:val="008E1875"/>
    <w:rsid w:val="008F5D50"/>
    <w:rsid w:val="009014CC"/>
    <w:rsid w:val="00905D60"/>
    <w:rsid w:val="00912039"/>
    <w:rsid w:val="00917A18"/>
    <w:rsid w:val="00917BF1"/>
    <w:rsid w:val="009306E4"/>
    <w:rsid w:val="00977A1A"/>
    <w:rsid w:val="00980102"/>
    <w:rsid w:val="0099481F"/>
    <w:rsid w:val="00994C80"/>
    <w:rsid w:val="009C484D"/>
    <w:rsid w:val="009C6CBC"/>
    <w:rsid w:val="009D1298"/>
    <w:rsid w:val="009D23C7"/>
    <w:rsid w:val="009D2AAC"/>
    <w:rsid w:val="009D6D02"/>
    <w:rsid w:val="009E13BF"/>
    <w:rsid w:val="00A03985"/>
    <w:rsid w:val="00A063FD"/>
    <w:rsid w:val="00A22F37"/>
    <w:rsid w:val="00A273AC"/>
    <w:rsid w:val="00A31047"/>
    <w:rsid w:val="00A32540"/>
    <w:rsid w:val="00A35C7E"/>
    <w:rsid w:val="00A35CEF"/>
    <w:rsid w:val="00A37152"/>
    <w:rsid w:val="00A54EA6"/>
    <w:rsid w:val="00A661F7"/>
    <w:rsid w:val="00A6785C"/>
    <w:rsid w:val="00AA412F"/>
    <w:rsid w:val="00AA5560"/>
    <w:rsid w:val="00AA583C"/>
    <w:rsid w:val="00AB261C"/>
    <w:rsid w:val="00AC115D"/>
    <w:rsid w:val="00AD234D"/>
    <w:rsid w:val="00AD4234"/>
    <w:rsid w:val="00AD442A"/>
    <w:rsid w:val="00AE6F64"/>
    <w:rsid w:val="00AF4B7B"/>
    <w:rsid w:val="00B0631D"/>
    <w:rsid w:val="00B12289"/>
    <w:rsid w:val="00B13972"/>
    <w:rsid w:val="00B15C45"/>
    <w:rsid w:val="00B25EC1"/>
    <w:rsid w:val="00B3189A"/>
    <w:rsid w:val="00B32101"/>
    <w:rsid w:val="00B37A8B"/>
    <w:rsid w:val="00B56320"/>
    <w:rsid w:val="00B6274C"/>
    <w:rsid w:val="00B6759F"/>
    <w:rsid w:val="00B777B8"/>
    <w:rsid w:val="00B77E76"/>
    <w:rsid w:val="00B94950"/>
    <w:rsid w:val="00BB1AAC"/>
    <w:rsid w:val="00BE6332"/>
    <w:rsid w:val="00BF0CBE"/>
    <w:rsid w:val="00C33766"/>
    <w:rsid w:val="00C54B8A"/>
    <w:rsid w:val="00C63FA2"/>
    <w:rsid w:val="00C76D1A"/>
    <w:rsid w:val="00C861F6"/>
    <w:rsid w:val="00C86643"/>
    <w:rsid w:val="00C94BE8"/>
    <w:rsid w:val="00CA4675"/>
    <w:rsid w:val="00CA7F64"/>
    <w:rsid w:val="00CB27D4"/>
    <w:rsid w:val="00CB35DD"/>
    <w:rsid w:val="00CE3147"/>
    <w:rsid w:val="00D00D26"/>
    <w:rsid w:val="00D204D2"/>
    <w:rsid w:val="00D22F07"/>
    <w:rsid w:val="00D44576"/>
    <w:rsid w:val="00D669DB"/>
    <w:rsid w:val="00D66A2D"/>
    <w:rsid w:val="00D90BEF"/>
    <w:rsid w:val="00D955C6"/>
    <w:rsid w:val="00D962AA"/>
    <w:rsid w:val="00DA4675"/>
    <w:rsid w:val="00DB0304"/>
    <w:rsid w:val="00DB3D68"/>
    <w:rsid w:val="00DC150A"/>
    <w:rsid w:val="00DF3935"/>
    <w:rsid w:val="00E0601E"/>
    <w:rsid w:val="00E07C8C"/>
    <w:rsid w:val="00E15FEF"/>
    <w:rsid w:val="00E21639"/>
    <w:rsid w:val="00E22BB8"/>
    <w:rsid w:val="00E3089E"/>
    <w:rsid w:val="00E30CDC"/>
    <w:rsid w:val="00E54F75"/>
    <w:rsid w:val="00E64D5B"/>
    <w:rsid w:val="00E75257"/>
    <w:rsid w:val="00E77A52"/>
    <w:rsid w:val="00E90033"/>
    <w:rsid w:val="00E91B9B"/>
    <w:rsid w:val="00E97619"/>
    <w:rsid w:val="00EA028E"/>
    <w:rsid w:val="00EA2615"/>
    <w:rsid w:val="00EA6E85"/>
    <w:rsid w:val="00ED0582"/>
    <w:rsid w:val="00ED0CBE"/>
    <w:rsid w:val="00ED1CDA"/>
    <w:rsid w:val="00ED5FCF"/>
    <w:rsid w:val="00ED65BD"/>
    <w:rsid w:val="00F20F08"/>
    <w:rsid w:val="00F246B6"/>
    <w:rsid w:val="00F408F4"/>
    <w:rsid w:val="00F51541"/>
    <w:rsid w:val="00F52BAD"/>
    <w:rsid w:val="00F56E64"/>
    <w:rsid w:val="00F66E4D"/>
    <w:rsid w:val="00F716F7"/>
    <w:rsid w:val="00F97921"/>
    <w:rsid w:val="00FB496F"/>
    <w:rsid w:val="00FC2BA2"/>
    <w:rsid w:val="00FD5416"/>
    <w:rsid w:val="00FE088C"/>
    <w:rsid w:val="00FF079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59B9BB"/>
  <w15:docId w15:val="{2CD6A386-9FF4-4884-A3E0-5E5D0C355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5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7C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7ABA"/>
    <w:pPr>
      <w:spacing w:after="0" w:line="240" w:lineRule="auto"/>
    </w:pPr>
  </w:style>
  <w:style w:type="character" w:customStyle="1" w:styleId="Heading1Char">
    <w:name w:val="Heading 1 Char"/>
    <w:basedOn w:val="DefaultParagraphFont"/>
    <w:link w:val="Heading1"/>
    <w:uiPriority w:val="9"/>
    <w:rsid w:val="000775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7C75"/>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806852"/>
    <w:rPr>
      <w:sz w:val="16"/>
      <w:szCs w:val="16"/>
    </w:rPr>
  </w:style>
  <w:style w:type="paragraph" w:styleId="CommentText">
    <w:name w:val="annotation text"/>
    <w:basedOn w:val="Normal"/>
    <w:link w:val="CommentTextChar"/>
    <w:uiPriority w:val="99"/>
    <w:semiHidden/>
    <w:unhideWhenUsed/>
    <w:rsid w:val="00806852"/>
    <w:pPr>
      <w:spacing w:line="240" w:lineRule="auto"/>
    </w:pPr>
    <w:rPr>
      <w:sz w:val="20"/>
      <w:szCs w:val="20"/>
    </w:rPr>
  </w:style>
  <w:style w:type="character" w:customStyle="1" w:styleId="CommentTextChar">
    <w:name w:val="Comment Text Char"/>
    <w:basedOn w:val="DefaultParagraphFont"/>
    <w:link w:val="CommentText"/>
    <w:uiPriority w:val="99"/>
    <w:semiHidden/>
    <w:rsid w:val="00806852"/>
    <w:rPr>
      <w:sz w:val="20"/>
      <w:szCs w:val="20"/>
    </w:rPr>
  </w:style>
  <w:style w:type="paragraph" w:styleId="CommentSubject">
    <w:name w:val="annotation subject"/>
    <w:basedOn w:val="CommentText"/>
    <w:next w:val="CommentText"/>
    <w:link w:val="CommentSubjectChar"/>
    <w:uiPriority w:val="99"/>
    <w:semiHidden/>
    <w:unhideWhenUsed/>
    <w:rsid w:val="00806852"/>
    <w:rPr>
      <w:b/>
      <w:bCs/>
    </w:rPr>
  </w:style>
  <w:style w:type="character" w:customStyle="1" w:styleId="CommentSubjectChar">
    <w:name w:val="Comment Subject Char"/>
    <w:basedOn w:val="CommentTextChar"/>
    <w:link w:val="CommentSubject"/>
    <w:uiPriority w:val="99"/>
    <w:semiHidden/>
    <w:rsid w:val="00806852"/>
    <w:rPr>
      <w:b/>
      <w:bCs/>
      <w:sz w:val="20"/>
      <w:szCs w:val="20"/>
    </w:rPr>
  </w:style>
  <w:style w:type="paragraph" w:styleId="BalloonText">
    <w:name w:val="Balloon Text"/>
    <w:basedOn w:val="Normal"/>
    <w:link w:val="BalloonTextChar"/>
    <w:uiPriority w:val="99"/>
    <w:semiHidden/>
    <w:unhideWhenUsed/>
    <w:rsid w:val="008068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6852"/>
    <w:rPr>
      <w:rFonts w:ascii="Segoe UI" w:hAnsi="Segoe UI" w:cs="Segoe UI"/>
      <w:sz w:val="18"/>
      <w:szCs w:val="18"/>
    </w:rPr>
  </w:style>
  <w:style w:type="paragraph" w:styleId="ListParagraph">
    <w:name w:val="List Paragraph"/>
    <w:basedOn w:val="Normal"/>
    <w:uiPriority w:val="34"/>
    <w:qFormat/>
    <w:rsid w:val="00122970"/>
    <w:pPr>
      <w:ind w:left="720"/>
      <w:contextualSpacing/>
    </w:pPr>
  </w:style>
  <w:style w:type="paragraph" w:styleId="Header">
    <w:name w:val="header"/>
    <w:basedOn w:val="Normal"/>
    <w:link w:val="HeaderChar"/>
    <w:uiPriority w:val="99"/>
    <w:unhideWhenUsed/>
    <w:rsid w:val="00CA46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675"/>
  </w:style>
  <w:style w:type="paragraph" w:styleId="Footer">
    <w:name w:val="footer"/>
    <w:basedOn w:val="Normal"/>
    <w:link w:val="FooterChar"/>
    <w:uiPriority w:val="99"/>
    <w:unhideWhenUsed/>
    <w:rsid w:val="00CA46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675"/>
  </w:style>
  <w:style w:type="paragraph" w:styleId="Caption">
    <w:name w:val="caption"/>
    <w:basedOn w:val="Normal"/>
    <w:next w:val="Normal"/>
    <w:uiPriority w:val="35"/>
    <w:unhideWhenUsed/>
    <w:qFormat/>
    <w:rsid w:val="00E0601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D2AAC"/>
    <w:rPr>
      <w:color w:val="808080"/>
    </w:rPr>
  </w:style>
  <w:style w:type="paragraph" w:styleId="Revision">
    <w:name w:val="Revision"/>
    <w:hidden/>
    <w:uiPriority w:val="99"/>
    <w:semiHidden/>
    <w:rsid w:val="00C76D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42335">
      <w:bodyDiv w:val="1"/>
      <w:marLeft w:val="0"/>
      <w:marRight w:val="0"/>
      <w:marTop w:val="0"/>
      <w:marBottom w:val="0"/>
      <w:divBdr>
        <w:top w:val="none" w:sz="0" w:space="0" w:color="auto"/>
        <w:left w:val="none" w:sz="0" w:space="0" w:color="auto"/>
        <w:bottom w:val="none" w:sz="0" w:space="0" w:color="auto"/>
        <w:right w:val="none" w:sz="0" w:space="0" w:color="auto"/>
      </w:divBdr>
      <w:divsChild>
        <w:div w:id="37436569">
          <w:marLeft w:val="640"/>
          <w:marRight w:val="0"/>
          <w:marTop w:val="0"/>
          <w:marBottom w:val="0"/>
          <w:divBdr>
            <w:top w:val="none" w:sz="0" w:space="0" w:color="auto"/>
            <w:left w:val="none" w:sz="0" w:space="0" w:color="auto"/>
            <w:bottom w:val="none" w:sz="0" w:space="0" w:color="auto"/>
            <w:right w:val="none" w:sz="0" w:space="0" w:color="auto"/>
          </w:divBdr>
        </w:div>
        <w:div w:id="78986842">
          <w:marLeft w:val="640"/>
          <w:marRight w:val="0"/>
          <w:marTop w:val="0"/>
          <w:marBottom w:val="0"/>
          <w:divBdr>
            <w:top w:val="none" w:sz="0" w:space="0" w:color="auto"/>
            <w:left w:val="none" w:sz="0" w:space="0" w:color="auto"/>
            <w:bottom w:val="none" w:sz="0" w:space="0" w:color="auto"/>
            <w:right w:val="none" w:sz="0" w:space="0" w:color="auto"/>
          </w:divBdr>
        </w:div>
        <w:div w:id="89467660">
          <w:marLeft w:val="640"/>
          <w:marRight w:val="0"/>
          <w:marTop w:val="0"/>
          <w:marBottom w:val="0"/>
          <w:divBdr>
            <w:top w:val="none" w:sz="0" w:space="0" w:color="auto"/>
            <w:left w:val="none" w:sz="0" w:space="0" w:color="auto"/>
            <w:bottom w:val="none" w:sz="0" w:space="0" w:color="auto"/>
            <w:right w:val="none" w:sz="0" w:space="0" w:color="auto"/>
          </w:divBdr>
        </w:div>
        <w:div w:id="119500840">
          <w:marLeft w:val="640"/>
          <w:marRight w:val="0"/>
          <w:marTop w:val="0"/>
          <w:marBottom w:val="0"/>
          <w:divBdr>
            <w:top w:val="none" w:sz="0" w:space="0" w:color="auto"/>
            <w:left w:val="none" w:sz="0" w:space="0" w:color="auto"/>
            <w:bottom w:val="none" w:sz="0" w:space="0" w:color="auto"/>
            <w:right w:val="none" w:sz="0" w:space="0" w:color="auto"/>
          </w:divBdr>
        </w:div>
        <w:div w:id="221134143">
          <w:marLeft w:val="640"/>
          <w:marRight w:val="0"/>
          <w:marTop w:val="0"/>
          <w:marBottom w:val="0"/>
          <w:divBdr>
            <w:top w:val="none" w:sz="0" w:space="0" w:color="auto"/>
            <w:left w:val="none" w:sz="0" w:space="0" w:color="auto"/>
            <w:bottom w:val="none" w:sz="0" w:space="0" w:color="auto"/>
            <w:right w:val="none" w:sz="0" w:space="0" w:color="auto"/>
          </w:divBdr>
        </w:div>
        <w:div w:id="279849157">
          <w:marLeft w:val="640"/>
          <w:marRight w:val="0"/>
          <w:marTop w:val="0"/>
          <w:marBottom w:val="0"/>
          <w:divBdr>
            <w:top w:val="none" w:sz="0" w:space="0" w:color="auto"/>
            <w:left w:val="none" w:sz="0" w:space="0" w:color="auto"/>
            <w:bottom w:val="none" w:sz="0" w:space="0" w:color="auto"/>
            <w:right w:val="none" w:sz="0" w:space="0" w:color="auto"/>
          </w:divBdr>
        </w:div>
        <w:div w:id="305009193">
          <w:marLeft w:val="640"/>
          <w:marRight w:val="0"/>
          <w:marTop w:val="0"/>
          <w:marBottom w:val="0"/>
          <w:divBdr>
            <w:top w:val="none" w:sz="0" w:space="0" w:color="auto"/>
            <w:left w:val="none" w:sz="0" w:space="0" w:color="auto"/>
            <w:bottom w:val="none" w:sz="0" w:space="0" w:color="auto"/>
            <w:right w:val="none" w:sz="0" w:space="0" w:color="auto"/>
          </w:divBdr>
        </w:div>
        <w:div w:id="433746265">
          <w:marLeft w:val="640"/>
          <w:marRight w:val="0"/>
          <w:marTop w:val="0"/>
          <w:marBottom w:val="0"/>
          <w:divBdr>
            <w:top w:val="none" w:sz="0" w:space="0" w:color="auto"/>
            <w:left w:val="none" w:sz="0" w:space="0" w:color="auto"/>
            <w:bottom w:val="none" w:sz="0" w:space="0" w:color="auto"/>
            <w:right w:val="none" w:sz="0" w:space="0" w:color="auto"/>
          </w:divBdr>
        </w:div>
        <w:div w:id="443692178">
          <w:marLeft w:val="640"/>
          <w:marRight w:val="0"/>
          <w:marTop w:val="0"/>
          <w:marBottom w:val="0"/>
          <w:divBdr>
            <w:top w:val="none" w:sz="0" w:space="0" w:color="auto"/>
            <w:left w:val="none" w:sz="0" w:space="0" w:color="auto"/>
            <w:bottom w:val="none" w:sz="0" w:space="0" w:color="auto"/>
            <w:right w:val="none" w:sz="0" w:space="0" w:color="auto"/>
          </w:divBdr>
        </w:div>
        <w:div w:id="450591412">
          <w:marLeft w:val="640"/>
          <w:marRight w:val="0"/>
          <w:marTop w:val="0"/>
          <w:marBottom w:val="0"/>
          <w:divBdr>
            <w:top w:val="none" w:sz="0" w:space="0" w:color="auto"/>
            <w:left w:val="none" w:sz="0" w:space="0" w:color="auto"/>
            <w:bottom w:val="none" w:sz="0" w:space="0" w:color="auto"/>
            <w:right w:val="none" w:sz="0" w:space="0" w:color="auto"/>
          </w:divBdr>
        </w:div>
        <w:div w:id="456876918">
          <w:marLeft w:val="640"/>
          <w:marRight w:val="0"/>
          <w:marTop w:val="0"/>
          <w:marBottom w:val="0"/>
          <w:divBdr>
            <w:top w:val="none" w:sz="0" w:space="0" w:color="auto"/>
            <w:left w:val="none" w:sz="0" w:space="0" w:color="auto"/>
            <w:bottom w:val="none" w:sz="0" w:space="0" w:color="auto"/>
            <w:right w:val="none" w:sz="0" w:space="0" w:color="auto"/>
          </w:divBdr>
        </w:div>
        <w:div w:id="518547769">
          <w:marLeft w:val="640"/>
          <w:marRight w:val="0"/>
          <w:marTop w:val="0"/>
          <w:marBottom w:val="0"/>
          <w:divBdr>
            <w:top w:val="none" w:sz="0" w:space="0" w:color="auto"/>
            <w:left w:val="none" w:sz="0" w:space="0" w:color="auto"/>
            <w:bottom w:val="none" w:sz="0" w:space="0" w:color="auto"/>
            <w:right w:val="none" w:sz="0" w:space="0" w:color="auto"/>
          </w:divBdr>
        </w:div>
        <w:div w:id="529496970">
          <w:marLeft w:val="640"/>
          <w:marRight w:val="0"/>
          <w:marTop w:val="0"/>
          <w:marBottom w:val="0"/>
          <w:divBdr>
            <w:top w:val="none" w:sz="0" w:space="0" w:color="auto"/>
            <w:left w:val="none" w:sz="0" w:space="0" w:color="auto"/>
            <w:bottom w:val="none" w:sz="0" w:space="0" w:color="auto"/>
            <w:right w:val="none" w:sz="0" w:space="0" w:color="auto"/>
          </w:divBdr>
        </w:div>
        <w:div w:id="571768771">
          <w:marLeft w:val="640"/>
          <w:marRight w:val="0"/>
          <w:marTop w:val="0"/>
          <w:marBottom w:val="0"/>
          <w:divBdr>
            <w:top w:val="none" w:sz="0" w:space="0" w:color="auto"/>
            <w:left w:val="none" w:sz="0" w:space="0" w:color="auto"/>
            <w:bottom w:val="none" w:sz="0" w:space="0" w:color="auto"/>
            <w:right w:val="none" w:sz="0" w:space="0" w:color="auto"/>
          </w:divBdr>
        </w:div>
        <w:div w:id="587424083">
          <w:marLeft w:val="640"/>
          <w:marRight w:val="0"/>
          <w:marTop w:val="0"/>
          <w:marBottom w:val="0"/>
          <w:divBdr>
            <w:top w:val="none" w:sz="0" w:space="0" w:color="auto"/>
            <w:left w:val="none" w:sz="0" w:space="0" w:color="auto"/>
            <w:bottom w:val="none" w:sz="0" w:space="0" w:color="auto"/>
            <w:right w:val="none" w:sz="0" w:space="0" w:color="auto"/>
          </w:divBdr>
        </w:div>
        <w:div w:id="599411221">
          <w:marLeft w:val="640"/>
          <w:marRight w:val="0"/>
          <w:marTop w:val="0"/>
          <w:marBottom w:val="0"/>
          <w:divBdr>
            <w:top w:val="none" w:sz="0" w:space="0" w:color="auto"/>
            <w:left w:val="none" w:sz="0" w:space="0" w:color="auto"/>
            <w:bottom w:val="none" w:sz="0" w:space="0" w:color="auto"/>
            <w:right w:val="none" w:sz="0" w:space="0" w:color="auto"/>
          </w:divBdr>
        </w:div>
        <w:div w:id="599725544">
          <w:marLeft w:val="640"/>
          <w:marRight w:val="0"/>
          <w:marTop w:val="0"/>
          <w:marBottom w:val="0"/>
          <w:divBdr>
            <w:top w:val="none" w:sz="0" w:space="0" w:color="auto"/>
            <w:left w:val="none" w:sz="0" w:space="0" w:color="auto"/>
            <w:bottom w:val="none" w:sz="0" w:space="0" w:color="auto"/>
            <w:right w:val="none" w:sz="0" w:space="0" w:color="auto"/>
          </w:divBdr>
        </w:div>
        <w:div w:id="625893259">
          <w:marLeft w:val="640"/>
          <w:marRight w:val="0"/>
          <w:marTop w:val="0"/>
          <w:marBottom w:val="0"/>
          <w:divBdr>
            <w:top w:val="none" w:sz="0" w:space="0" w:color="auto"/>
            <w:left w:val="none" w:sz="0" w:space="0" w:color="auto"/>
            <w:bottom w:val="none" w:sz="0" w:space="0" w:color="auto"/>
            <w:right w:val="none" w:sz="0" w:space="0" w:color="auto"/>
          </w:divBdr>
        </w:div>
        <w:div w:id="634995030">
          <w:marLeft w:val="640"/>
          <w:marRight w:val="0"/>
          <w:marTop w:val="0"/>
          <w:marBottom w:val="0"/>
          <w:divBdr>
            <w:top w:val="none" w:sz="0" w:space="0" w:color="auto"/>
            <w:left w:val="none" w:sz="0" w:space="0" w:color="auto"/>
            <w:bottom w:val="none" w:sz="0" w:space="0" w:color="auto"/>
            <w:right w:val="none" w:sz="0" w:space="0" w:color="auto"/>
          </w:divBdr>
        </w:div>
        <w:div w:id="692728826">
          <w:marLeft w:val="640"/>
          <w:marRight w:val="0"/>
          <w:marTop w:val="0"/>
          <w:marBottom w:val="0"/>
          <w:divBdr>
            <w:top w:val="none" w:sz="0" w:space="0" w:color="auto"/>
            <w:left w:val="none" w:sz="0" w:space="0" w:color="auto"/>
            <w:bottom w:val="none" w:sz="0" w:space="0" w:color="auto"/>
            <w:right w:val="none" w:sz="0" w:space="0" w:color="auto"/>
          </w:divBdr>
        </w:div>
        <w:div w:id="751200363">
          <w:marLeft w:val="640"/>
          <w:marRight w:val="0"/>
          <w:marTop w:val="0"/>
          <w:marBottom w:val="0"/>
          <w:divBdr>
            <w:top w:val="none" w:sz="0" w:space="0" w:color="auto"/>
            <w:left w:val="none" w:sz="0" w:space="0" w:color="auto"/>
            <w:bottom w:val="none" w:sz="0" w:space="0" w:color="auto"/>
            <w:right w:val="none" w:sz="0" w:space="0" w:color="auto"/>
          </w:divBdr>
        </w:div>
        <w:div w:id="775100221">
          <w:marLeft w:val="640"/>
          <w:marRight w:val="0"/>
          <w:marTop w:val="0"/>
          <w:marBottom w:val="0"/>
          <w:divBdr>
            <w:top w:val="none" w:sz="0" w:space="0" w:color="auto"/>
            <w:left w:val="none" w:sz="0" w:space="0" w:color="auto"/>
            <w:bottom w:val="none" w:sz="0" w:space="0" w:color="auto"/>
            <w:right w:val="none" w:sz="0" w:space="0" w:color="auto"/>
          </w:divBdr>
        </w:div>
        <w:div w:id="797651680">
          <w:marLeft w:val="640"/>
          <w:marRight w:val="0"/>
          <w:marTop w:val="0"/>
          <w:marBottom w:val="0"/>
          <w:divBdr>
            <w:top w:val="none" w:sz="0" w:space="0" w:color="auto"/>
            <w:left w:val="none" w:sz="0" w:space="0" w:color="auto"/>
            <w:bottom w:val="none" w:sz="0" w:space="0" w:color="auto"/>
            <w:right w:val="none" w:sz="0" w:space="0" w:color="auto"/>
          </w:divBdr>
        </w:div>
        <w:div w:id="890650412">
          <w:marLeft w:val="640"/>
          <w:marRight w:val="0"/>
          <w:marTop w:val="0"/>
          <w:marBottom w:val="0"/>
          <w:divBdr>
            <w:top w:val="none" w:sz="0" w:space="0" w:color="auto"/>
            <w:left w:val="none" w:sz="0" w:space="0" w:color="auto"/>
            <w:bottom w:val="none" w:sz="0" w:space="0" w:color="auto"/>
            <w:right w:val="none" w:sz="0" w:space="0" w:color="auto"/>
          </w:divBdr>
        </w:div>
        <w:div w:id="934245283">
          <w:marLeft w:val="640"/>
          <w:marRight w:val="0"/>
          <w:marTop w:val="0"/>
          <w:marBottom w:val="0"/>
          <w:divBdr>
            <w:top w:val="none" w:sz="0" w:space="0" w:color="auto"/>
            <w:left w:val="none" w:sz="0" w:space="0" w:color="auto"/>
            <w:bottom w:val="none" w:sz="0" w:space="0" w:color="auto"/>
            <w:right w:val="none" w:sz="0" w:space="0" w:color="auto"/>
          </w:divBdr>
        </w:div>
        <w:div w:id="958145289">
          <w:marLeft w:val="640"/>
          <w:marRight w:val="0"/>
          <w:marTop w:val="0"/>
          <w:marBottom w:val="0"/>
          <w:divBdr>
            <w:top w:val="none" w:sz="0" w:space="0" w:color="auto"/>
            <w:left w:val="none" w:sz="0" w:space="0" w:color="auto"/>
            <w:bottom w:val="none" w:sz="0" w:space="0" w:color="auto"/>
            <w:right w:val="none" w:sz="0" w:space="0" w:color="auto"/>
          </w:divBdr>
        </w:div>
        <w:div w:id="962804951">
          <w:marLeft w:val="640"/>
          <w:marRight w:val="0"/>
          <w:marTop w:val="0"/>
          <w:marBottom w:val="0"/>
          <w:divBdr>
            <w:top w:val="none" w:sz="0" w:space="0" w:color="auto"/>
            <w:left w:val="none" w:sz="0" w:space="0" w:color="auto"/>
            <w:bottom w:val="none" w:sz="0" w:space="0" w:color="auto"/>
            <w:right w:val="none" w:sz="0" w:space="0" w:color="auto"/>
          </w:divBdr>
        </w:div>
        <w:div w:id="1031417126">
          <w:marLeft w:val="640"/>
          <w:marRight w:val="0"/>
          <w:marTop w:val="0"/>
          <w:marBottom w:val="0"/>
          <w:divBdr>
            <w:top w:val="none" w:sz="0" w:space="0" w:color="auto"/>
            <w:left w:val="none" w:sz="0" w:space="0" w:color="auto"/>
            <w:bottom w:val="none" w:sz="0" w:space="0" w:color="auto"/>
            <w:right w:val="none" w:sz="0" w:space="0" w:color="auto"/>
          </w:divBdr>
        </w:div>
        <w:div w:id="1189879241">
          <w:marLeft w:val="640"/>
          <w:marRight w:val="0"/>
          <w:marTop w:val="0"/>
          <w:marBottom w:val="0"/>
          <w:divBdr>
            <w:top w:val="none" w:sz="0" w:space="0" w:color="auto"/>
            <w:left w:val="none" w:sz="0" w:space="0" w:color="auto"/>
            <w:bottom w:val="none" w:sz="0" w:space="0" w:color="auto"/>
            <w:right w:val="none" w:sz="0" w:space="0" w:color="auto"/>
          </w:divBdr>
        </w:div>
        <w:div w:id="1211915062">
          <w:marLeft w:val="640"/>
          <w:marRight w:val="0"/>
          <w:marTop w:val="0"/>
          <w:marBottom w:val="0"/>
          <w:divBdr>
            <w:top w:val="none" w:sz="0" w:space="0" w:color="auto"/>
            <w:left w:val="none" w:sz="0" w:space="0" w:color="auto"/>
            <w:bottom w:val="none" w:sz="0" w:space="0" w:color="auto"/>
            <w:right w:val="none" w:sz="0" w:space="0" w:color="auto"/>
          </w:divBdr>
        </w:div>
        <w:div w:id="1246067543">
          <w:marLeft w:val="640"/>
          <w:marRight w:val="0"/>
          <w:marTop w:val="0"/>
          <w:marBottom w:val="0"/>
          <w:divBdr>
            <w:top w:val="none" w:sz="0" w:space="0" w:color="auto"/>
            <w:left w:val="none" w:sz="0" w:space="0" w:color="auto"/>
            <w:bottom w:val="none" w:sz="0" w:space="0" w:color="auto"/>
            <w:right w:val="none" w:sz="0" w:space="0" w:color="auto"/>
          </w:divBdr>
        </w:div>
        <w:div w:id="1258632020">
          <w:marLeft w:val="640"/>
          <w:marRight w:val="0"/>
          <w:marTop w:val="0"/>
          <w:marBottom w:val="0"/>
          <w:divBdr>
            <w:top w:val="none" w:sz="0" w:space="0" w:color="auto"/>
            <w:left w:val="none" w:sz="0" w:space="0" w:color="auto"/>
            <w:bottom w:val="none" w:sz="0" w:space="0" w:color="auto"/>
            <w:right w:val="none" w:sz="0" w:space="0" w:color="auto"/>
          </w:divBdr>
        </w:div>
        <w:div w:id="1315597632">
          <w:marLeft w:val="640"/>
          <w:marRight w:val="0"/>
          <w:marTop w:val="0"/>
          <w:marBottom w:val="0"/>
          <w:divBdr>
            <w:top w:val="none" w:sz="0" w:space="0" w:color="auto"/>
            <w:left w:val="none" w:sz="0" w:space="0" w:color="auto"/>
            <w:bottom w:val="none" w:sz="0" w:space="0" w:color="auto"/>
            <w:right w:val="none" w:sz="0" w:space="0" w:color="auto"/>
          </w:divBdr>
        </w:div>
        <w:div w:id="1380982865">
          <w:marLeft w:val="640"/>
          <w:marRight w:val="0"/>
          <w:marTop w:val="0"/>
          <w:marBottom w:val="0"/>
          <w:divBdr>
            <w:top w:val="none" w:sz="0" w:space="0" w:color="auto"/>
            <w:left w:val="none" w:sz="0" w:space="0" w:color="auto"/>
            <w:bottom w:val="none" w:sz="0" w:space="0" w:color="auto"/>
            <w:right w:val="none" w:sz="0" w:space="0" w:color="auto"/>
          </w:divBdr>
        </w:div>
        <w:div w:id="1398045425">
          <w:marLeft w:val="640"/>
          <w:marRight w:val="0"/>
          <w:marTop w:val="0"/>
          <w:marBottom w:val="0"/>
          <w:divBdr>
            <w:top w:val="none" w:sz="0" w:space="0" w:color="auto"/>
            <w:left w:val="none" w:sz="0" w:space="0" w:color="auto"/>
            <w:bottom w:val="none" w:sz="0" w:space="0" w:color="auto"/>
            <w:right w:val="none" w:sz="0" w:space="0" w:color="auto"/>
          </w:divBdr>
        </w:div>
        <w:div w:id="1410233451">
          <w:marLeft w:val="640"/>
          <w:marRight w:val="0"/>
          <w:marTop w:val="0"/>
          <w:marBottom w:val="0"/>
          <w:divBdr>
            <w:top w:val="none" w:sz="0" w:space="0" w:color="auto"/>
            <w:left w:val="none" w:sz="0" w:space="0" w:color="auto"/>
            <w:bottom w:val="none" w:sz="0" w:space="0" w:color="auto"/>
            <w:right w:val="none" w:sz="0" w:space="0" w:color="auto"/>
          </w:divBdr>
        </w:div>
        <w:div w:id="1451705720">
          <w:marLeft w:val="640"/>
          <w:marRight w:val="0"/>
          <w:marTop w:val="0"/>
          <w:marBottom w:val="0"/>
          <w:divBdr>
            <w:top w:val="none" w:sz="0" w:space="0" w:color="auto"/>
            <w:left w:val="none" w:sz="0" w:space="0" w:color="auto"/>
            <w:bottom w:val="none" w:sz="0" w:space="0" w:color="auto"/>
            <w:right w:val="none" w:sz="0" w:space="0" w:color="auto"/>
          </w:divBdr>
        </w:div>
        <w:div w:id="1481190034">
          <w:marLeft w:val="640"/>
          <w:marRight w:val="0"/>
          <w:marTop w:val="0"/>
          <w:marBottom w:val="0"/>
          <w:divBdr>
            <w:top w:val="none" w:sz="0" w:space="0" w:color="auto"/>
            <w:left w:val="none" w:sz="0" w:space="0" w:color="auto"/>
            <w:bottom w:val="none" w:sz="0" w:space="0" w:color="auto"/>
            <w:right w:val="none" w:sz="0" w:space="0" w:color="auto"/>
          </w:divBdr>
        </w:div>
        <w:div w:id="1486584709">
          <w:marLeft w:val="640"/>
          <w:marRight w:val="0"/>
          <w:marTop w:val="0"/>
          <w:marBottom w:val="0"/>
          <w:divBdr>
            <w:top w:val="none" w:sz="0" w:space="0" w:color="auto"/>
            <w:left w:val="none" w:sz="0" w:space="0" w:color="auto"/>
            <w:bottom w:val="none" w:sz="0" w:space="0" w:color="auto"/>
            <w:right w:val="none" w:sz="0" w:space="0" w:color="auto"/>
          </w:divBdr>
        </w:div>
        <w:div w:id="1550994509">
          <w:marLeft w:val="640"/>
          <w:marRight w:val="0"/>
          <w:marTop w:val="0"/>
          <w:marBottom w:val="0"/>
          <w:divBdr>
            <w:top w:val="none" w:sz="0" w:space="0" w:color="auto"/>
            <w:left w:val="none" w:sz="0" w:space="0" w:color="auto"/>
            <w:bottom w:val="none" w:sz="0" w:space="0" w:color="auto"/>
            <w:right w:val="none" w:sz="0" w:space="0" w:color="auto"/>
          </w:divBdr>
        </w:div>
        <w:div w:id="1559854033">
          <w:marLeft w:val="640"/>
          <w:marRight w:val="0"/>
          <w:marTop w:val="0"/>
          <w:marBottom w:val="0"/>
          <w:divBdr>
            <w:top w:val="none" w:sz="0" w:space="0" w:color="auto"/>
            <w:left w:val="none" w:sz="0" w:space="0" w:color="auto"/>
            <w:bottom w:val="none" w:sz="0" w:space="0" w:color="auto"/>
            <w:right w:val="none" w:sz="0" w:space="0" w:color="auto"/>
          </w:divBdr>
        </w:div>
        <w:div w:id="1569339321">
          <w:marLeft w:val="640"/>
          <w:marRight w:val="0"/>
          <w:marTop w:val="0"/>
          <w:marBottom w:val="0"/>
          <w:divBdr>
            <w:top w:val="none" w:sz="0" w:space="0" w:color="auto"/>
            <w:left w:val="none" w:sz="0" w:space="0" w:color="auto"/>
            <w:bottom w:val="none" w:sz="0" w:space="0" w:color="auto"/>
            <w:right w:val="none" w:sz="0" w:space="0" w:color="auto"/>
          </w:divBdr>
        </w:div>
        <w:div w:id="1578442498">
          <w:marLeft w:val="640"/>
          <w:marRight w:val="0"/>
          <w:marTop w:val="0"/>
          <w:marBottom w:val="0"/>
          <w:divBdr>
            <w:top w:val="none" w:sz="0" w:space="0" w:color="auto"/>
            <w:left w:val="none" w:sz="0" w:space="0" w:color="auto"/>
            <w:bottom w:val="none" w:sz="0" w:space="0" w:color="auto"/>
            <w:right w:val="none" w:sz="0" w:space="0" w:color="auto"/>
          </w:divBdr>
        </w:div>
        <w:div w:id="1594587402">
          <w:marLeft w:val="640"/>
          <w:marRight w:val="0"/>
          <w:marTop w:val="0"/>
          <w:marBottom w:val="0"/>
          <w:divBdr>
            <w:top w:val="none" w:sz="0" w:space="0" w:color="auto"/>
            <w:left w:val="none" w:sz="0" w:space="0" w:color="auto"/>
            <w:bottom w:val="none" w:sz="0" w:space="0" w:color="auto"/>
            <w:right w:val="none" w:sz="0" w:space="0" w:color="auto"/>
          </w:divBdr>
        </w:div>
        <w:div w:id="1676033291">
          <w:marLeft w:val="640"/>
          <w:marRight w:val="0"/>
          <w:marTop w:val="0"/>
          <w:marBottom w:val="0"/>
          <w:divBdr>
            <w:top w:val="none" w:sz="0" w:space="0" w:color="auto"/>
            <w:left w:val="none" w:sz="0" w:space="0" w:color="auto"/>
            <w:bottom w:val="none" w:sz="0" w:space="0" w:color="auto"/>
            <w:right w:val="none" w:sz="0" w:space="0" w:color="auto"/>
          </w:divBdr>
        </w:div>
        <w:div w:id="1699770763">
          <w:marLeft w:val="640"/>
          <w:marRight w:val="0"/>
          <w:marTop w:val="0"/>
          <w:marBottom w:val="0"/>
          <w:divBdr>
            <w:top w:val="none" w:sz="0" w:space="0" w:color="auto"/>
            <w:left w:val="none" w:sz="0" w:space="0" w:color="auto"/>
            <w:bottom w:val="none" w:sz="0" w:space="0" w:color="auto"/>
            <w:right w:val="none" w:sz="0" w:space="0" w:color="auto"/>
          </w:divBdr>
        </w:div>
        <w:div w:id="1859663048">
          <w:marLeft w:val="640"/>
          <w:marRight w:val="0"/>
          <w:marTop w:val="0"/>
          <w:marBottom w:val="0"/>
          <w:divBdr>
            <w:top w:val="none" w:sz="0" w:space="0" w:color="auto"/>
            <w:left w:val="none" w:sz="0" w:space="0" w:color="auto"/>
            <w:bottom w:val="none" w:sz="0" w:space="0" w:color="auto"/>
            <w:right w:val="none" w:sz="0" w:space="0" w:color="auto"/>
          </w:divBdr>
        </w:div>
        <w:div w:id="1876772572">
          <w:marLeft w:val="640"/>
          <w:marRight w:val="0"/>
          <w:marTop w:val="0"/>
          <w:marBottom w:val="0"/>
          <w:divBdr>
            <w:top w:val="none" w:sz="0" w:space="0" w:color="auto"/>
            <w:left w:val="none" w:sz="0" w:space="0" w:color="auto"/>
            <w:bottom w:val="none" w:sz="0" w:space="0" w:color="auto"/>
            <w:right w:val="none" w:sz="0" w:space="0" w:color="auto"/>
          </w:divBdr>
        </w:div>
        <w:div w:id="1958561405">
          <w:marLeft w:val="640"/>
          <w:marRight w:val="0"/>
          <w:marTop w:val="0"/>
          <w:marBottom w:val="0"/>
          <w:divBdr>
            <w:top w:val="none" w:sz="0" w:space="0" w:color="auto"/>
            <w:left w:val="none" w:sz="0" w:space="0" w:color="auto"/>
            <w:bottom w:val="none" w:sz="0" w:space="0" w:color="auto"/>
            <w:right w:val="none" w:sz="0" w:space="0" w:color="auto"/>
          </w:divBdr>
        </w:div>
        <w:div w:id="2032560448">
          <w:marLeft w:val="640"/>
          <w:marRight w:val="0"/>
          <w:marTop w:val="0"/>
          <w:marBottom w:val="0"/>
          <w:divBdr>
            <w:top w:val="none" w:sz="0" w:space="0" w:color="auto"/>
            <w:left w:val="none" w:sz="0" w:space="0" w:color="auto"/>
            <w:bottom w:val="none" w:sz="0" w:space="0" w:color="auto"/>
            <w:right w:val="none" w:sz="0" w:space="0" w:color="auto"/>
          </w:divBdr>
        </w:div>
        <w:div w:id="2045248621">
          <w:marLeft w:val="640"/>
          <w:marRight w:val="0"/>
          <w:marTop w:val="0"/>
          <w:marBottom w:val="0"/>
          <w:divBdr>
            <w:top w:val="none" w:sz="0" w:space="0" w:color="auto"/>
            <w:left w:val="none" w:sz="0" w:space="0" w:color="auto"/>
            <w:bottom w:val="none" w:sz="0" w:space="0" w:color="auto"/>
            <w:right w:val="none" w:sz="0" w:space="0" w:color="auto"/>
          </w:divBdr>
        </w:div>
        <w:div w:id="2045398162">
          <w:marLeft w:val="640"/>
          <w:marRight w:val="0"/>
          <w:marTop w:val="0"/>
          <w:marBottom w:val="0"/>
          <w:divBdr>
            <w:top w:val="none" w:sz="0" w:space="0" w:color="auto"/>
            <w:left w:val="none" w:sz="0" w:space="0" w:color="auto"/>
            <w:bottom w:val="none" w:sz="0" w:space="0" w:color="auto"/>
            <w:right w:val="none" w:sz="0" w:space="0" w:color="auto"/>
          </w:divBdr>
        </w:div>
        <w:div w:id="2133548326">
          <w:marLeft w:val="640"/>
          <w:marRight w:val="0"/>
          <w:marTop w:val="0"/>
          <w:marBottom w:val="0"/>
          <w:divBdr>
            <w:top w:val="none" w:sz="0" w:space="0" w:color="auto"/>
            <w:left w:val="none" w:sz="0" w:space="0" w:color="auto"/>
            <w:bottom w:val="none" w:sz="0" w:space="0" w:color="auto"/>
            <w:right w:val="none" w:sz="0" w:space="0" w:color="auto"/>
          </w:divBdr>
        </w:div>
      </w:divsChild>
    </w:div>
    <w:div w:id="366489777">
      <w:bodyDiv w:val="1"/>
      <w:marLeft w:val="0"/>
      <w:marRight w:val="0"/>
      <w:marTop w:val="0"/>
      <w:marBottom w:val="0"/>
      <w:divBdr>
        <w:top w:val="none" w:sz="0" w:space="0" w:color="auto"/>
        <w:left w:val="none" w:sz="0" w:space="0" w:color="auto"/>
        <w:bottom w:val="none" w:sz="0" w:space="0" w:color="auto"/>
        <w:right w:val="none" w:sz="0" w:space="0" w:color="auto"/>
      </w:divBdr>
      <w:divsChild>
        <w:div w:id="125121006">
          <w:marLeft w:val="640"/>
          <w:marRight w:val="0"/>
          <w:marTop w:val="0"/>
          <w:marBottom w:val="0"/>
          <w:divBdr>
            <w:top w:val="none" w:sz="0" w:space="0" w:color="auto"/>
            <w:left w:val="none" w:sz="0" w:space="0" w:color="auto"/>
            <w:bottom w:val="none" w:sz="0" w:space="0" w:color="auto"/>
            <w:right w:val="none" w:sz="0" w:space="0" w:color="auto"/>
          </w:divBdr>
        </w:div>
        <w:div w:id="167059244">
          <w:marLeft w:val="640"/>
          <w:marRight w:val="0"/>
          <w:marTop w:val="0"/>
          <w:marBottom w:val="0"/>
          <w:divBdr>
            <w:top w:val="none" w:sz="0" w:space="0" w:color="auto"/>
            <w:left w:val="none" w:sz="0" w:space="0" w:color="auto"/>
            <w:bottom w:val="none" w:sz="0" w:space="0" w:color="auto"/>
            <w:right w:val="none" w:sz="0" w:space="0" w:color="auto"/>
          </w:divBdr>
        </w:div>
        <w:div w:id="1209687757">
          <w:marLeft w:val="640"/>
          <w:marRight w:val="0"/>
          <w:marTop w:val="0"/>
          <w:marBottom w:val="0"/>
          <w:divBdr>
            <w:top w:val="none" w:sz="0" w:space="0" w:color="auto"/>
            <w:left w:val="none" w:sz="0" w:space="0" w:color="auto"/>
            <w:bottom w:val="none" w:sz="0" w:space="0" w:color="auto"/>
            <w:right w:val="none" w:sz="0" w:space="0" w:color="auto"/>
          </w:divBdr>
        </w:div>
        <w:div w:id="1809013128">
          <w:marLeft w:val="640"/>
          <w:marRight w:val="0"/>
          <w:marTop w:val="0"/>
          <w:marBottom w:val="0"/>
          <w:divBdr>
            <w:top w:val="none" w:sz="0" w:space="0" w:color="auto"/>
            <w:left w:val="none" w:sz="0" w:space="0" w:color="auto"/>
            <w:bottom w:val="none" w:sz="0" w:space="0" w:color="auto"/>
            <w:right w:val="none" w:sz="0" w:space="0" w:color="auto"/>
          </w:divBdr>
        </w:div>
        <w:div w:id="1897157668">
          <w:marLeft w:val="640"/>
          <w:marRight w:val="0"/>
          <w:marTop w:val="0"/>
          <w:marBottom w:val="0"/>
          <w:divBdr>
            <w:top w:val="none" w:sz="0" w:space="0" w:color="auto"/>
            <w:left w:val="none" w:sz="0" w:space="0" w:color="auto"/>
            <w:bottom w:val="none" w:sz="0" w:space="0" w:color="auto"/>
            <w:right w:val="none" w:sz="0" w:space="0" w:color="auto"/>
          </w:divBdr>
        </w:div>
        <w:div w:id="1952742945">
          <w:marLeft w:val="640"/>
          <w:marRight w:val="0"/>
          <w:marTop w:val="0"/>
          <w:marBottom w:val="0"/>
          <w:divBdr>
            <w:top w:val="none" w:sz="0" w:space="0" w:color="auto"/>
            <w:left w:val="none" w:sz="0" w:space="0" w:color="auto"/>
            <w:bottom w:val="none" w:sz="0" w:space="0" w:color="auto"/>
            <w:right w:val="none" w:sz="0" w:space="0" w:color="auto"/>
          </w:divBdr>
        </w:div>
        <w:div w:id="2057044555">
          <w:marLeft w:val="640"/>
          <w:marRight w:val="0"/>
          <w:marTop w:val="0"/>
          <w:marBottom w:val="0"/>
          <w:divBdr>
            <w:top w:val="none" w:sz="0" w:space="0" w:color="auto"/>
            <w:left w:val="none" w:sz="0" w:space="0" w:color="auto"/>
            <w:bottom w:val="none" w:sz="0" w:space="0" w:color="auto"/>
            <w:right w:val="none" w:sz="0" w:space="0" w:color="auto"/>
          </w:divBdr>
        </w:div>
        <w:div w:id="2131511825">
          <w:marLeft w:val="640"/>
          <w:marRight w:val="0"/>
          <w:marTop w:val="0"/>
          <w:marBottom w:val="0"/>
          <w:divBdr>
            <w:top w:val="none" w:sz="0" w:space="0" w:color="auto"/>
            <w:left w:val="none" w:sz="0" w:space="0" w:color="auto"/>
            <w:bottom w:val="none" w:sz="0" w:space="0" w:color="auto"/>
            <w:right w:val="none" w:sz="0" w:space="0" w:color="auto"/>
          </w:divBdr>
        </w:div>
        <w:div w:id="2131703204">
          <w:marLeft w:val="640"/>
          <w:marRight w:val="0"/>
          <w:marTop w:val="0"/>
          <w:marBottom w:val="0"/>
          <w:divBdr>
            <w:top w:val="none" w:sz="0" w:space="0" w:color="auto"/>
            <w:left w:val="none" w:sz="0" w:space="0" w:color="auto"/>
            <w:bottom w:val="none" w:sz="0" w:space="0" w:color="auto"/>
            <w:right w:val="none" w:sz="0" w:space="0" w:color="auto"/>
          </w:divBdr>
        </w:div>
      </w:divsChild>
    </w:div>
    <w:div w:id="434322770">
      <w:bodyDiv w:val="1"/>
      <w:marLeft w:val="0"/>
      <w:marRight w:val="0"/>
      <w:marTop w:val="0"/>
      <w:marBottom w:val="0"/>
      <w:divBdr>
        <w:top w:val="none" w:sz="0" w:space="0" w:color="auto"/>
        <w:left w:val="none" w:sz="0" w:space="0" w:color="auto"/>
        <w:bottom w:val="none" w:sz="0" w:space="0" w:color="auto"/>
        <w:right w:val="none" w:sz="0" w:space="0" w:color="auto"/>
      </w:divBdr>
      <w:divsChild>
        <w:div w:id="472792962">
          <w:marLeft w:val="640"/>
          <w:marRight w:val="0"/>
          <w:marTop w:val="0"/>
          <w:marBottom w:val="0"/>
          <w:divBdr>
            <w:top w:val="none" w:sz="0" w:space="0" w:color="auto"/>
            <w:left w:val="none" w:sz="0" w:space="0" w:color="auto"/>
            <w:bottom w:val="none" w:sz="0" w:space="0" w:color="auto"/>
            <w:right w:val="none" w:sz="0" w:space="0" w:color="auto"/>
          </w:divBdr>
        </w:div>
        <w:div w:id="514155457">
          <w:marLeft w:val="640"/>
          <w:marRight w:val="0"/>
          <w:marTop w:val="0"/>
          <w:marBottom w:val="0"/>
          <w:divBdr>
            <w:top w:val="none" w:sz="0" w:space="0" w:color="auto"/>
            <w:left w:val="none" w:sz="0" w:space="0" w:color="auto"/>
            <w:bottom w:val="none" w:sz="0" w:space="0" w:color="auto"/>
            <w:right w:val="none" w:sz="0" w:space="0" w:color="auto"/>
          </w:divBdr>
        </w:div>
        <w:div w:id="705830312">
          <w:marLeft w:val="640"/>
          <w:marRight w:val="0"/>
          <w:marTop w:val="0"/>
          <w:marBottom w:val="0"/>
          <w:divBdr>
            <w:top w:val="none" w:sz="0" w:space="0" w:color="auto"/>
            <w:left w:val="none" w:sz="0" w:space="0" w:color="auto"/>
            <w:bottom w:val="none" w:sz="0" w:space="0" w:color="auto"/>
            <w:right w:val="none" w:sz="0" w:space="0" w:color="auto"/>
          </w:divBdr>
        </w:div>
        <w:div w:id="809707686">
          <w:marLeft w:val="640"/>
          <w:marRight w:val="0"/>
          <w:marTop w:val="0"/>
          <w:marBottom w:val="0"/>
          <w:divBdr>
            <w:top w:val="none" w:sz="0" w:space="0" w:color="auto"/>
            <w:left w:val="none" w:sz="0" w:space="0" w:color="auto"/>
            <w:bottom w:val="none" w:sz="0" w:space="0" w:color="auto"/>
            <w:right w:val="none" w:sz="0" w:space="0" w:color="auto"/>
          </w:divBdr>
        </w:div>
        <w:div w:id="839392848">
          <w:marLeft w:val="640"/>
          <w:marRight w:val="0"/>
          <w:marTop w:val="0"/>
          <w:marBottom w:val="0"/>
          <w:divBdr>
            <w:top w:val="none" w:sz="0" w:space="0" w:color="auto"/>
            <w:left w:val="none" w:sz="0" w:space="0" w:color="auto"/>
            <w:bottom w:val="none" w:sz="0" w:space="0" w:color="auto"/>
            <w:right w:val="none" w:sz="0" w:space="0" w:color="auto"/>
          </w:divBdr>
        </w:div>
        <w:div w:id="1275862156">
          <w:marLeft w:val="640"/>
          <w:marRight w:val="0"/>
          <w:marTop w:val="0"/>
          <w:marBottom w:val="0"/>
          <w:divBdr>
            <w:top w:val="none" w:sz="0" w:space="0" w:color="auto"/>
            <w:left w:val="none" w:sz="0" w:space="0" w:color="auto"/>
            <w:bottom w:val="none" w:sz="0" w:space="0" w:color="auto"/>
            <w:right w:val="none" w:sz="0" w:space="0" w:color="auto"/>
          </w:divBdr>
        </w:div>
        <w:div w:id="1288121648">
          <w:marLeft w:val="640"/>
          <w:marRight w:val="0"/>
          <w:marTop w:val="0"/>
          <w:marBottom w:val="0"/>
          <w:divBdr>
            <w:top w:val="none" w:sz="0" w:space="0" w:color="auto"/>
            <w:left w:val="none" w:sz="0" w:space="0" w:color="auto"/>
            <w:bottom w:val="none" w:sz="0" w:space="0" w:color="auto"/>
            <w:right w:val="none" w:sz="0" w:space="0" w:color="auto"/>
          </w:divBdr>
        </w:div>
        <w:div w:id="1438911087">
          <w:marLeft w:val="640"/>
          <w:marRight w:val="0"/>
          <w:marTop w:val="0"/>
          <w:marBottom w:val="0"/>
          <w:divBdr>
            <w:top w:val="none" w:sz="0" w:space="0" w:color="auto"/>
            <w:left w:val="none" w:sz="0" w:space="0" w:color="auto"/>
            <w:bottom w:val="none" w:sz="0" w:space="0" w:color="auto"/>
            <w:right w:val="none" w:sz="0" w:space="0" w:color="auto"/>
          </w:divBdr>
        </w:div>
        <w:div w:id="1527448644">
          <w:marLeft w:val="640"/>
          <w:marRight w:val="0"/>
          <w:marTop w:val="0"/>
          <w:marBottom w:val="0"/>
          <w:divBdr>
            <w:top w:val="none" w:sz="0" w:space="0" w:color="auto"/>
            <w:left w:val="none" w:sz="0" w:space="0" w:color="auto"/>
            <w:bottom w:val="none" w:sz="0" w:space="0" w:color="auto"/>
            <w:right w:val="none" w:sz="0" w:space="0" w:color="auto"/>
          </w:divBdr>
        </w:div>
        <w:div w:id="1648122241">
          <w:marLeft w:val="640"/>
          <w:marRight w:val="0"/>
          <w:marTop w:val="0"/>
          <w:marBottom w:val="0"/>
          <w:divBdr>
            <w:top w:val="none" w:sz="0" w:space="0" w:color="auto"/>
            <w:left w:val="none" w:sz="0" w:space="0" w:color="auto"/>
            <w:bottom w:val="none" w:sz="0" w:space="0" w:color="auto"/>
            <w:right w:val="none" w:sz="0" w:space="0" w:color="auto"/>
          </w:divBdr>
        </w:div>
        <w:div w:id="1670979967">
          <w:marLeft w:val="640"/>
          <w:marRight w:val="0"/>
          <w:marTop w:val="0"/>
          <w:marBottom w:val="0"/>
          <w:divBdr>
            <w:top w:val="none" w:sz="0" w:space="0" w:color="auto"/>
            <w:left w:val="none" w:sz="0" w:space="0" w:color="auto"/>
            <w:bottom w:val="none" w:sz="0" w:space="0" w:color="auto"/>
            <w:right w:val="none" w:sz="0" w:space="0" w:color="auto"/>
          </w:divBdr>
        </w:div>
        <w:div w:id="1888570481">
          <w:marLeft w:val="640"/>
          <w:marRight w:val="0"/>
          <w:marTop w:val="0"/>
          <w:marBottom w:val="0"/>
          <w:divBdr>
            <w:top w:val="none" w:sz="0" w:space="0" w:color="auto"/>
            <w:left w:val="none" w:sz="0" w:space="0" w:color="auto"/>
            <w:bottom w:val="none" w:sz="0" w:space="0" w:color="auto"/>
            <w:right w:val="none" w:sz="0" w:space="0" w:color="auto"/>
          </w:divBdr>
        </w:div>
        <w:div w:id="2070687856">
          <w:marLeft w:val="640"/>
          <w:marRight w:val="0"/>
          <w:marTop w:val="0"/>
          <w:marBottom w:val="0"/>
          <w:divBdr>
            <w:top w:val="none" w:sz="0" w:space="0" w:color="auto"/>
            <w:left w:val="none" w:sz="0" w:space="0" w:color="auto"/>
            <w:bottom w:val="none" w:sz="0" w:space="0" w:color="auto"/>
            <w:right w:val="none" w:sz="0" w:space="0" w:color="auto"/>
          </w:divBdr>
        </w:div>
        <w:div w:id="2096170120">
          <w:marLeft w:val="640"/>
          <w:marRight w:val="0"/>
          <w:marTop w:val="0"/>
          <w:marBottom w:val="0"/>
          <w:divBdr>
            <w:top w:val="none" w:sz="0" w:space="0" w:color="auto"/>
            <w:left w:val="none" w:sz="0" w:space="0" w:color="auto"/>
            <w:bottom w:val="none" w:sz="0" w:space="0" w:color="auto"/>
            <w:right w:val="none" w:sz="0" w:space="0" w:color="auto"/>
          </w:divBdr>
        </w:div>
      </w:divsChild>
    </w:div>
    <w:div w:id="439185987">
      <w:bodyDiv w:val="1"/>
      <w:marLeft w:val="0"/>
      <w:marRight w:val="0"/>
      <w:marTop w:val="0"/>
      <w:marBottom w:val="0"/>
      <w:divBdr>
        <w:top w:val="none" w:sz="0" w:space="0" w:color="auto"/>
        <w:left w:val="none" w:sz="0" w:space="0" w:color="auto"/>
        <w:bottom w:val="none" w:sz="0" w:space="0" w:color="auto"/>
        <w:right w:val="none" w:sz="0" w:space="0" w:color="auto"/>
      </w:divBdr>
      <w:divsChild>
        <w:div w:id="32194029">
          <w:marLeft w:val="640"/>
          <w:marRight w:val="0"/>
          <w:marTop w:val="0"/>
          <w:marBottom w:val="0"/>
          <w:divBdr>
            <w:top w:val="none" w:sz="0" w:space="0" w:color="auto"/>
            <w:left w:val="none" w:sz="0" w:space="0" w:color="auto"/>
            <w:bottom w:val="none" w:sz="0" w:space="0" w:color="auto"/>
            <w:right w:val="none" w:sz="0" w:space="0" w:color="auto"/>
          </w:divBdr>
        </w:div>
        <w:div w:id="179854260">
          <w:marLeft w:val="640"/>
          <w:marRight w:val="0"/>
          <w:marTop w:val="0"/>
          <w:marBottom w:val="0"/>
          <w:divBdr>
            <w:top w:val="none" w:sz="0" w:space="0" w:color="auto"/>
            <w:left w:val="none" w:sz="0" w:space="0" w:color="auto"/>
            <w:bottom w:val="none" w:sz="0" w:space="0" w:color="auto"/>
            <w:right w:val="none" w:sz="0" w:space="0" w:color="auto"/>
          </w:divBdr>
        </w:div>
        <w:div w:id="251398687">
          <w:marLeft w:val="640"/>
          <w:marRight w:val="0"/>
          <w:marTop w:val="0"/>
          <w:marBottom w:val="0"/>
          <w:divBdr>
            <w:top w:val="none" w:sz="0" w:space="0" w:color="auto"/>
            <w:left w:val="none" w:sz="0" w:space="0" w:color="auto"/>
            <w:bottom w:val="none" w:sz="0" w:space="0" w:color="auto"/>
            <w:right w:val="none" w:sz="0" w:space="0" w:color="auto"/>
          </w:divBdr>
        </w:div>
        <w:div w:id="280499466">
          <w:marLeft w:val="640"/>
          <w:marRight w:val="0"/>
          <w:marTop w:val="0"/>
          <w:marBottom w:val="0"/>
          <w:divBdr>
            <w:top w:val="none" w:sz="0" w:space="0" w:color="auto"/>
            <w:left w:val="none" w:sz="0" w:space="0" w:color="auto"/>
            <w:bottom w:val="none" w:sz="0" w:space="0" w:color="auto"/>
            <w:right w:val="none" w:sz="0" w:space="0" w:color="auto"/>
          </w:divBdr>
        </w:div>
        <w:div w:id="407969560">
          <w:marLeft w:val="640"/>
          <w:marRight w:val="0"/>
          <w:marTop w:val="0"/>
          <w:marBottom w:val="0"/>
          <w:divBdr>
            <w:top w:val="none" w:sz="0" w:space="0" w:color="auto"/>
            <w:left w:val="none" w:sz="0" w:space="0" w:color="auto"/>
            <w:bottom w:val="none" w:sz="0" w:space="0" w:color="auto"/>
            <w:right w:val="none" w:sz="0" w:space="0" w:color="auto"/>
          </w:divBdr>
        </w:div>
        <w:div w:id="464589446">
          <w:marLeft w:val="640"/>
          <w:marRight w:val="0"/>
          <w:marTop w:val="0"/>
          <w:marBottom w:val="0"/>
          <w:divBdr>
            <w:top w:val="none" w:sz="0" w:space="0" w:color="auto"/>
            <w:left w:val="none" w:sz="0" w:space="0" w:color="auto"/>
            <w:bottom w:val="none" w:sz="0" w:space="0" w:color="auto"/>
            <w:right w:val="none" w:sz="0" w:space="0" w:color="auto"/>
          </w:divBdr>
        </w:div>
        <w:div w:id="472868228">
          <w:marLeft w:val="640"/>
          <w:marRight w:val="0"/>
          <w:marTop w:val="0"/>
          <w:marBottom w:val="0"/>
          <w:divBdr>
            <w:top w:val="none" w:sz="0" w:space="0" w:color="auto"/>
            <w:left w:val="none" w:sz="0" w:space="0" w:color="auto"/>
            <w:bottom w:val="none" w:sz="0" w:space="0" w:color="auto"/>
            <w:right w:val="none" w:sz="0" w:space="0" w:color="auto"/>
          </w:divBdr>
        </w:div>
        <w:div w:id="486289822">
          <w:marLeft w:val="640"/>
          <w:marRight w:val="0"/>
          <w:marTop w:val="0"/>
          <w:marBottom w:val="0"/>
          <w:divBdr>
            <w:top w:val="none" w:sz="0" w:space="0" w:color="auto"/>
            <w:left w:val="none" w:sz="0" w:space="0" w:color="auto"/>
            <w:bottom w:val="none" w:sz="0" w:space="0" w:color="auto"/>
            <w:right w:val="none" w:sz="0" w:space="0" w:color="auto"/>
          </w:divBdr>
        </w:div>
        <w:div w:id="494230138">
          <w:marLeft w:val="640"/>
          <w:marRight w:val="0"/>
          <w:marTop w:val="0"/>
          <w:marBottom w:val="0"/>
          <w:divBdr>
            <w:top w:val="none" w:sz="0" w:space="0" w:color="auto"/>
            <w:left w:val="none" w:sz="0" w:space="0" w:color="auto"/>
            <w:bottom w:val="none" w:sz="0" w:space="0" w:color="auto"/>
            <w:right w:val="none" w:sz="0" w:space="0" w:color="auto"/>
          </w:divBdr>
        </w:div>
        <w:div w:id="520975078">
          <w:marLeft w:val="640"/>
          <w:marRight w:val="0"/>
          <w:marTop w:val="0"/>
          <w:marBottom w:val="0"/>
          <w:divBdr>
            <w:top w:val="none" w:sz="0" w:space="0" w:color="auto"/>
            <w:left w:val="none" w:sz="0" w:space="0" w:color="auto"/>
            <w:bottom w:val="none" w:sz="0" w:space="0" w:color="auto"/>
            <w:right w:val="none" w:sz="0" w:space="0" w:color="auto"/>
          </w:divBdr>
        </w:div>
        <w:div w:id="528033201">
          <w:marLeft w:val="640"/>
          <w:marRight w:val="0"/>
          <w:marTop w:val="0"/>
          <w:marBottom w:val="0"/>
          <w:divBdr>
            <w:top w:val="none" w:sz="0" w:space="0" w:color="auto"/>
            <w:left w:val="none" w:sz="0" w:space="0" w:color="auto"/>
            <w:bottom w:val="none" w:sz="0" w:space="0" w:color="auto"/>
            <w:right w:val="none" w:sz="0" w:space="0" w:color="auto"/>
          </w:divBdr>
        </w:div>
        <w:div w:id="542446706">
          <w:marLeft w:val="640"/>
          <w:marRight w:val="0"/>
          <w:marTop w:val="0"/>
          <w:marBottom w:val="0"/>
          <w:divBdr>
            <w:top w:val="none" w:sz="0" w:space="0" w:color="auto"/>
            <w:left w:val="none" w:sz="0" w:space="0" w:color="auto"/>
            <w:bottom w:val="none" w:sz="0" w:space="0" w:color="auto"/>
            <w:right w:val="none" w:sz="0" w:space="0" w:color="auto"/>
          </w:divBdr>
        </w:div>
        <w:div w:id="548690124">
          <w:marLeft w:val="640"/>
          <w:marRight w:val="0"/>
          <w:marTop w:val="0"/>
          <w:marBottom w:val="0"/>
          <w:divBdr>
            <w:top w:val="none" w:sz="0" w:space="0" w:color="auto"/>
            <w:left w:val="none" w:sz="0" w:space="0" w:color="auto"/>
            <w:bottom w:val="none" w:sz="0" w:space="0" w:color="auto"/>
            <w:right w:val="none" w:sz="0" w:space="0" w:color="auto"/>
          </w:divBdr>
        </w:div>
        <w:div w:id="556555317">
          <w:marLeft w:val="640"/>
          <w:marRight w:val="0"/>
          <w:marTop w:val="0"/>
          <w:marBottom w:val="0"/>
          <w:divBdr>
            <w:top w:val="none" w:sz="0" w:space="0" w:color="auto"/>
            <w:left w:val="none" w:sz="0" w:space="0" w:color="auto"/>
            <w:bottom w:val="none" w:sz="0" w:space="0" w:color="auto"/>
            <w:right w:val="none" w:sz="0" w:space="0" w:color="auto"/>
          </w:divBdr>
        </w:div>
        <w:div w:id="595093040">
          <w:marLeft w:val="640"/>
          <w:marRight w:val="0"/>
          <w:marTop w:val="0"/>
          <w:marBottom w:val="0"/>
          <w:divBdr>
            <w:top w:val="none" w:sz="0" w:space="0" w:color="auto"/>
            <w:left w:val="none" w:sz="0" w:space="0" w:color="auto"/>
            <w:bottom w:val="none" w:sz="0" w:space="0" w:color="auto"/>
            <w:right w:val="none" w:sz="0" w:space="0" w:color="auto"/>
          </w:divBdr>
        </w:div>
        <w:div w:id="666245298">
          <w:marLeft w:val="640"/>
          <w:marRight w:val="0"/>
          <w:marTop w:val="0"/>
          <w:marBottom w:val="0"/>
          <w:divBdr>
            <w:top w:val="none" w:sz="0" w:space="0" w:color="auto"/>
            <w:left w:val="none" w:sz="0" w:space="0" w:color="auto"/>
            <w:bottom w:val="none" w:sz="0" w:space="0" w:color="auto"/>
            <w:right w:val="none" w:sz="0" w:space="0" w:color="auto"/>
          </w:divBdr>
        </w:div>
        <w:div w:id="666830680">
          <w:marLeft w:val="640"/>
          <w:marRight w:val="0"/>
          <w:marTop w:val="0"/>
          <w:marBottom w:val="0"/>
          <w:divBdr>
            <w:top w:val="none" w:sz="0" w:space="0" w:color="auto"/>
            <w:left w:val="none" w:sz="0" w:space="0" w:color="auto"/>
            <w:bottom w:val="none" w:sz="0" w:space="0" w:color="auto"/>
            <w:right w:val="none" w:sz="0" w:space="0" w:color="auto"/>
          </w:divBdr>
        </w:div>
        <w:div w:id="788746156">
          <w:marLeft w:val="640"/>
          <w:marRight w:val="0"/>
          <w:marTop w:val="0"/>
          <w:marBottom w:val="0"/>
          <w:divBdr>
            <w:top w:val="none" w:sz="0" w:space="0" w:color="auto"/>
            <w:left w:val="none" w:sz="0" w:space="0" w:color="auto"/>
            <w:bottom w:val="none" w:sz="0" w:space="0" w:color="auto"/>
            <w:right w:val="none" w:sz="0" w:space="0" w:color="auto"/>
          </w:divBdr>
        </w:div>
        <w:div w:id="837038695">
          <w:marLeft w:val="640"/>
          <w:marRight w:val="0"/>
          <w:marTop w:val="0"/>
          <w:marBottom w:val="0"/>
          <w:divBdr>
            <w:top w:val="none" w:sz="0" w:space="0" w:color="auto"/>
            <w:left w:val="none" w:sz="0" w:space="0" w:color="auto"/>
            <w:bottom w:val="none" w:sz="0" w:space="0" w:color="auto"/>
            <w:right w:val="none" w:sz="0" w:space="0" w:color="auto"/>
          </w:divBdr>
        </w:div>
        <w:div w:id="916982326">
          <w:marLeft w:val="640"/>
          <w:marRight w:val="0"/>
          <w:marTop w:val="0"/>
          <w:marBottom w:val="0"/>
          <w:divBdr>
            <w:top w:val="none" w:sz="0" w:space="0" w:color="auto"/>
            <w:left w:val="none" w:sz="0" w:space="0" w:color="auto"/>
            <w:bottom w:val="none" w:sz="0" w:space="0" w:color="auto"/>
            <w:right w:val="none" w:sz="0" w:space="0" w:color="auto"/>
          </w:divBdr>
        </w:div>
        <w:div w:id="919484833">
          <w:marLeft w:val="640"/>
          <w:marRight w:val="0"/>
          <w:marTop w:val="0"/>
          <w:marBottom w:val="0"/>
          <w:divBdr>
            <w:top w:val="none" w:sz="0" w:space="0" w:color="auto"/>
            <w:left w:val="none" w:sz="0" w:space="0" w:color="auto"/>
            <w:bottom w:val="none" w:sz="0" w:space="0" w:color="auto"/>
            <w:right w:val="none" w:sz="0" w:space="0" w:color="auto"/>
          </w:divBdr>
        </w:div>
        <w:div w:id="980773293">
          <w:marLeft w:val="640"/>
          <w:marRight w:val="0"/>
          <w:marTop w:val="0"/>
          <w:marBottom w:val="0"/>
          <w:divBdr>
            <w:top w:val="none" w:sz="0" w:space="0" w:color="auto"/>
            <w:left w:val="none" w:sz="0" w:space="0" w:color="auto"/>
            <w:bottom w:val="none" w:sz="0" w:space="0" w:color="auto"/>
            <w:right w:val="none" w:sz="0" w:space="0" w:color="auto"/>
          </w:divBdr>
        </w:div>
        <w:div w:id="989361832">
          <w:marLeft w:val="640"/>
          <w:marRight w:val="0"/>
          <w:marTop w:val="0"/>
          <w:marBottom w:val="0"/>
          <w:divBdr>
            <w:top w:val="none" w:sz="0" w:space="0" w:color="auto"/>
            <w:left w:val="none" w:sz="0" w:space="0" w:color="auto"/>
            <w:bottom w:val="none" w:sz="0" w:space="0" w:color="auto"/>
            <w:right w:val="none" w:sz="0" w:space="0" w:color="auto"/>
          </w:divBdr>
        </w:div>
        <w:div w:id="1028868500">
          <w:marLeft w:val="640"/>
          <w:marRight w:val="0"/>
          <w:marTop w:val="0"/>
          <w:marBottom w:val="0"/>
          <w:divBdr>
            <w:top w:val="none" w:sz="0" w:space="0" w:color="auto"/>
            <w:left w:val="none" w:sz="0" w:space="0" w:color="auto"/>
            <w:bottom w:val="none" w:sz="0" w:space="0" w:color="auto"/>
            <w:right w:val="none" w:sz="0" w:space="0" w:color="auto"/>
          </w:divBdr>
        </w:div>
        <w:div w:id="1045763403">
          <w:marLeft w:val="640"/>
          <w:marRight w:val="0"/>
          <w:marTop w:val="0"/>
          <w:marBottom w:val="0"/>
          <w:divBdr>
            <w:top w:val="none" w:sz="0" w:space="0" w:color="auto"/>
            <w:left w:val="none" w:sz="0" w:space="0" w:color="auto"/>
            <w:bottom w:val="none" w:sz="0" w:space="0" w:color="auto"/>
            <w:right w:val="none" w:sz="0" w:space="0" w:color="auto"/>
          </w:divBdr>
        </w:div>
        <w:div w:id="1052459060">
          <w:marLeft w:val="640"/>
          <w:marRight w:val="0"/>
          <w:marTop w:val="0"/>
          <w:marBottom w:val="0"/>
          <w:divBdr>
            <w:top w:val="none" w:sz="0" w:space="0" w:color="auto"/>
            <w:left w:val="none" w:sz="0" w:space="0" w:color="auto"/>
            <w:bottom w:val="none" w:sz="0" w:space="0" w:color="auto"/>
            <w:right w:val="none" w:sz="0" w:space="0" w:color="auto"/>
          </w:divBdr>
        </w:div>
        <w:div w:id="1067416188">
          <w:marLeft w:val="640"/>
          <w:marRight w:val="0"/>
          <w:marTop w:val="0"/>
          <w:marBottom w:val="0"/>
          <w:divBdr>
            <w:top w:val="none" w:sz="0" w:space="0" w:color="auto"/>
            <w:left w:val="none" w:sz="0" w:space="0" w:color="auto"/>
            <w:bottom w:val="none" w:sz="0" w:space="0" w:color="auto"/>
            <w:right w:val="none" w:sz="0" w:space="0" w:color="auto"/>
          </w:divBdr>
        </w:div>
        <w:div w:id="1085764426">
          <w:marLeft w:val="640"/>
          <w:marRight w:val="0"/>
          <w:marTop w:val="0"/>
          <w:marBottom w:val="0"/>
          <w:divBdr>
            <w:top w:val="none" w:sz="0" w:space="0" w:color="auto"/>
            <w:left w:val="none" w:sz="0" w:space="0" w:color="auto"/>
            <w:bottom w:val="none" w:sz="0" w:space="0" w:color="auto"/>
            <w:right w:val="none" w:sz="0" w:space="0" w:color="auto"/>
          </w:divBdr>
        </w:div>
        <w:div w:id="1128007275">
          <w:marLeft w:val="640"/>
          <w:marRight w:val="0"/>
          <w:marTop w:val="0"/>
          <w:marBottom w:val="0"/>
          <w:divBdr>
            <w:top w:val="none" w:sz="0" w:space="0" w:color="auto"/>
            <w:left w:val="none" w:sz="0" w:space="0" w:color="auto"/>
            <w:bottom w:val="none" w:sz="0" w:space="0" w:color="auto"/>
            <w:right w:val="none" w:sz="0" w:space="0" w:color="auto"/>
          </w:divBdr>
        </w:div>
        <w:div w:id="1141970422">
          <w:marLeft w:val="640"/>
          <w:marRight w:val="0"/>
          <w:marTop w:val="0"/>
          <w:marBottom w:val="0"/>
          <w:divBdr>
            <w:top w:val="none" w:sz="0" w:space="0" w:color="auto"/>
            <w:left w:val="none" w:sz="0" w:space="0" w:color="auto"/>
            <w:bottom w:val="none" w:sz="0" w:space="0" w:color="auto"/>
            <w:right w:val="none" w:sz="0" w:space="0" w:color="auto"/>
          </w:divBdr>
        </w:div>
        <w:div w:id="1235235706">
          <w:marLeft w:val="640"/>
          <w:marRight w:val="0"/>
          <w:marTop w:val="0"/>
          <w:marBottom w:val="0"/>
          <w:divBdr>
            <w:top w:val="none" w:sz="0" w:space="0" w:color="auto"/>
            <w:left w:val="none" w:sz="0" w:space="0" w:color="auto"/>
            <w:bottom w:val="none" w:sz="0" w:space="0" w:color="auto"/>
            <w:right w:val="none" w:sz="0" w:space="0" w:color="auto"/>
          </w:divBdr>
        </w:div>
        <w:div w:id="1259826772">
          <w:marLeft w:val="640"/>
          <w:marRight w:val="0"/>
          <w:marTop w:val="0"/>
          <w:marBottom w:val="0"/>
          <w:divBdr>
            <w:top w:val="none" w:sz="0" w:space="0" w:color="auto"/>
            <w:left w:val="none" w:sz="0" w:space="0" w:color="auto"/>
            <w:bottom w:val="none" w:sz="0" w:space="0" w:color="auto"/>
            <w:right w:val="none" w:sz="0" w:space="0" w:color="auto"/>
          </w:divBdr>
        </w:div>
        <w:div w:id="1283070760">
          <w:marLeft w:val="640"/>
          <w:marRight w:val="0"/>
          <w:marTop w:val="0"/>
          <w:marBottom w:val="0"/>
          <w:divBdr>
            <w:top w:val="none" w:sz="0" w:space="0" w:color="auto"/>
            <w:left w:val="none" w:sz="0" w:space="0" w:color="auto"/>
            <w:bottom w:val="none" w:sz="0" w:space="0" w:color="auto"/>
            <w:right w:val="none" w:sz="0" w:space="0" w:color="auto"/>
          </w:divBdr>
        </w:div>
        <w:div w:id="1350445180">
          <w:marLeft w:val="640"/>
          <w:marRight w:val="0"/>
          <w:marTop w:val="0"/>
          <w:marBottom w:val="0"/>
          <w:divBdr>
            <w:top w:val="none" w:sz="0" w:space="0" w:color="auto"/>
            <w:left w:val="none" w:sz="0" w:space="0" w:color="auto"/>
            <w:bottom w:val="none" w:sz="0" w:space="0" w:color="auto"/>
            <w:right w:val="none" w:sz="0" w:space="0" w:color="auto"/>
          </w:divBdr>
        </w:div>
        <w:div w:id="1424760224">
          <w:marLeft w:val="640"/>
          <w:marRight w:val="0"/>
          <w:marTop w:val="0"/>
          <w:marBottom w:val="0"/>
          <w:divBdr>
            <w:top w:val="none" w:sz="0" w:space="0" w:color="auto"/>
            <w:left w:val="none" w:sz="0" w:space="0" w:color="auto"/>
            <w:bottom w:val="none" w:sz="0" w:space="0" w:color="auto"/>
            <w:right w:val="none" w:sz="0" w:space="0" w:color="auto"/>
          </w:divBdr>
        </w:div>
        <w:div w:id="1474520960">
          <w:marLeft w:val="640"/>
          <w:marRight w:val="0"/>
          <w:marTop w:val="0"/>
          <w:marBottom w:val="0"/>
          <w:divBdr>
            <w:top w:val="none" w:sz="0" w:space="0" w:color="auto"/>
            <w:left w:val="none" w:sz="0" w:space="0" w:color="auto"/>
            <w:bottom w:val="none" w:sz="0" w:space="0" w:color="auto"/>
            <w:right w:val="none" w:sz="0" w:space="0" w:color="auto"/>
          </w:divBdr>
        </w:div>
        <w:div w:id="1483542545">
          <w:marLeft w:val="640"/>
          <w:marRight w:val="0"/>
          <w:marTop w:val="0"/>
          <w:marBottom w:val="0"/>
          <w:divBdr>
            <w:top w:val="none" w:sz="0" w:space="0" w:color="auto"/>
            <w:left w:val="none" w:sz="0" w:space="0" w:color="auto"/>
            <w:bottom w:val="none" w:sz="0" w:space="0" w:color="auto"/>
            <w:right w:val="none" w:sz="0" w:space="0" w:color="auto"/>
          </w:divBdr>
        </w:div>
        <w:div w:id="1492603838">
          <w:marLeft w:val="640"/>
          <w:marRight w:val="0"/>
          <w:marTop w:val="0"/>
          <w:marBottom w:val="0"/>
          <w:divBdr>
            <w:top w:val="none" w:sz="0" w:space="0" w:color="auto"/>
            <w:left w:val="none" w:sz="0" w:space="0" w:color="auto"/>
            <w:bottom w:val="none" w:sz="0" w:space="0" w:color="auto"/>
            <w:right w:val="none" w:sz="0" w:space="0" w:color="auto"/>
          </w:divBdr>
        </w:div>
        <w:div w:id="1625387833">
          <w:marLeft w:val="640"/>
          <w:marRight w:val="0"/>
          <w:marTop w:val="0"/>
          <w:marBottom w:val="0"/>
          <w:divBdr>
            <w:top w:val="none" w:sz="0" w:space="0" w:color="auto"/>
            <w:left w:val="none" w:sz="0" w:space="0" w:color="auto"/>
            <w:bottom w:val="none" w:sz="0" w:space="0" w:color="auto"/>
            <w:right w:val="none" w:sz="0" w:space="0" w:color="auto"/>
          </w:divBdr>
        </w:div>
        <w:div w:id="1679967217">
          <w:marLeft w:val="640"/>
          <w:marRight w:val="0"/>
          <w:marTop w:val="0"/>
          <w:marBottom w:val="0"/>
          <w:divBdr>
            <w:top w:val="none" w:sz="0" w:space="0" w:color="auto"/>
            <w:left w:val="none" w:sz="0" w:space="0" w:color="auto"/>
            <w:bottom w:val="none" w:sz="0" w:space="0" w:color="auto"/>
            <w:right w:val="none" w:sz="0" w:space="0" w:color="auto"/>
          </w:divBdr>
        </w:div>
        <w:div w:id="1689134305">
          <w:marLeft w:val="640"/>
          <w:marRight w:val="0"/>
          <w:marTop w:val="0"/>
          <w:marBottom w:val="0"/>
          <w:divBdr>
            <w:top w:val="none" w:sz="0" w:space="0" w:color="auto"/>
            <w:left w:val="none" w:sz="0" w:space="0" w:color="auto"/>
            <w:bottom w:val="none" w:sz="0" w:space="0" w:color="auto"/>
            <w:right w:val="none" w:sz="0" w:space="0" w:color="auto"/>
          </w:divBdr>
        </w:div>
        <w:div w:id="1752577059">
          <w:marLeft w:val="640"/>
          <w:marRight w:val="0"/>
          <w:marTop w:val="0"/>
          <w:marBottom w:val="0"/>
          <w:divBdr>
            <w:top w:val="none" w:sz="0" w:space="0" w:color="auto"/>
            <w:left w:val="none" w:sz="0" w:space="0" w:color="auto"/>
            <w:bottom w:val="none" w:sz="0" w:space="0" w:color="auto"/>
            <w:right w:val="none" w:sz="0" w:space="0" w:color="auto"/>
          </w:divBdr>
        </w:div>
        <w:div w:id="1765146903">
          <w:marLeft w:val="640"/>
          <w:marRight w:val="0"/>
          <w:marTop w:val="0"/>
          <w:marBottom w:val="0"/>
          <w:divBdr>
            <w:top w:val="none" w:sz="0" w:space="0" w:color="auto"/>
            <w:left w:val="none" w:sz="0" w:space="0" w:color="auto"/>
            <w:bottom w:val="none" w:sz="0" w:space="0" w:color="auto"/>
            <w:right w:val="none" w:sz="0" w:space="0" w:color="auto"/>
          </w:divBdr>
        </w:div>
        <w:div w:id="1774278328">
          <w:marLeft w:val="640"/>
          <w:marRight w:val="0"/>
          <w:marTop w:val="0"/>
          <w:marBottom w:val="0"/>
          <w:divBdr>
            <w:top w:val="none" w:sz="0" w:space="0" w:color="auto"/>
            <w:left w:val="none" w:sz="0" w:space="0" w:color="auto"/>
            <w:bottom w:val="none" w:sz="0" w:space="0" w:color="auto"/>
            <w:right w:val="none" w:sz="0" w:space="0" w:color="auto"/>
          </w:divBdr>
        </w:div>
        <w:div w:id="1778062336">
          <w:marLeft w:val="640"/>
          <w:marRight w:val="0"/>
          <w:marTop w:val="0"/>
          <w:marBottom w:val="0"/>
          <w:divBdr>
            <w:top w:val="none" w:sz="0" w:space="0" w:color="auto"/>
            <w:left w:val="none" w:sz="0" w:space="0" w:color="auto"/>
            <w:bottom w:val="none" w:sz="0" w:space="0" w:color="auto"/>
            <w:right w:val="none" w:sz="0" w:space="0" w:color="auto"/>
          </w:divBdr>
        </w:div>
        <w:div w:id="1847554095">
          <w:marLeft w:val="640"/>
          <w:marRight w:val="0"/>
          <w:marTop w:val="0"/>
          <w:marBottom w:val="0"/>
          <w:divBdr>
            <w:top w:val="none" w:sz="0" w:space="0" w:color="auto"/>
            <w:left w:val="none" w:sz="0" w:space="0" w:color="auto"/>
            <w:bottom w:val="none" w:sz="0" w:space="0" w:color="auto"/>
            <w:right w:val="none" w:sz="0" w:space="0" w:color="auto"/>
          </w:divBdr>
        </w:div>
        <w:div w:id="1856534387">
          <w:marLeft w:val="640"/>
          <w:marRight w:val="0"/>
          <w:marTop w:val="0"/>
          <w:marBottom w:val="0"/>
          <w:divBdr>
            <w:top w:val="none" w:sz="0" w:space="0" w:color="auto"/>
            <w:left w:val="none" w:sz="0" w:space="0" w:color="auto"/>
            <w:bottom w:val="none" w:sz="0" w:space="0" w:color="auto"/>
            <w:right w:val="none" w:sz="0" w:space="0" w:color="auto"/>
          </w:divBdr>
        </w:div>
        <w:div w:id="1880701852">
          <w:marLeft w:val="640"/>
          <w:marRight w:val="0"/>
          <w:marTop w:val="0"/>
          <w:marBottom w:val="0"/>
          <w:divBdr>
            <w:top w:val="none" w:sz="0" w:space="0" w:color="auto"/>
            <w:left w:val="none" w:sz="0" w:space="0" w:color="auto"/>
            <w:bottom w:val="none" w:sz="0" w:space="0" w:color="auto"/>
            <w:right w:val="none" w:sz="0" w:space="0" w:color="auto"/>
          </w:divBdr>
        </w:div>
        <w:div w:id="1927884707">
          <w:marLeft w:val="640"/>
          <w:marRight w:val="0"/>
          <w:marTop w:val="0"/>
          <w:marBottom w:val="0"/>
          <w:divBdr>
            <w:top w:val="none" w:sz="0" w:space="0" w:color="auto"/>
            <w:left w:val="none" w:sz="0" w:space="0" w:color="auto"/>
            <w:bottom w:val="none" w:sz="0" w:space="0" w:color="auto"/>
            <w:right w:val="none" w:sz="0" w:space="0" w:color="auto"/>
          </w:divBdr>
        </w:div>
        <w:div w:id="1936816821">
          <w:marLeft w:val="640"/>
          <w:marRight w:val="0"/>
          <w:marTop w:val="0"/>
          <w:marBottom w:val="0"/>
          <w:divBdr>
            <w:top w:val="none" w:sz="0" w:space="0" w:color="auto"/>
            <w:left w:val="none" w:sz="0" w:space="0" w:color="auto"/>
            <w:bottom w:val="none" w:sz="0" w:space="0" w:color="auto"/>
            <w:right w:val="none" w:sz="0" w:space="0" w:color="auto"/>
          </w:divBdr>
        </w:div>
        <w:div w:id="1943759360">
          <w:marLeft w:val="640"/>
          <w:marRight w:val="0"/>
          <w:marTop w:val="0"/>
          <w:marBottom w:val="0"/>
          <w:divBdr>
            <w:top w:val="none" w:sz="0" w:space="0" w:color="auto"/>
            <w:left w:val="none" w:sz="0" w:space="0" w:color="auto"/>
            <w:bottom w:val="none" w:sz="0" w:space="0" w:color="auto"/>
            <w:right w:val="none" w:sz="0" w:space="0" w:color="auto"/>
          </w:divBdr>
        </w:div>
        <w:div w:id="1991520502">
          <w:marLeft w:val="640"/>
          <w:marRight w:val="0"/>
          <w:marTop w:val="0"/>
          <w:marBottom w:val="0"/>
          <w:divBdr>
            <w:top w:val="none" w:sz="0" w:space="0" w:color="auto"/>
            <w:left w:val="none" w:sz="0" w:space="0" w:color="auto"/>
            <w:bottom w:val="none" w:sz="0" w:space="0" w:color="auto"/>
            <w:right w:val="none" w:sz="0" w:space="0" w:color="auto"/>
          </w:divBdr>
        </w:div>
        <w:div w:id="2138184256">
          <w:marLeft w:val="640"/>
          <w:marRight w:val="0"/>
          <w:marTop w:val="0"/>
          <w:marBottom w:val="0"/>
          <w:divBdr>
            <w:top w:val="none" w:sz="0" w:space="0" w:color="auto"/>
            <w:left w:val="none" w:sz="0" w:space="0" w:color="auto"/>
            <w:bottom w:val="none" w:sz="0" w:space="0" w:color="auto"/>
            <w:right w:val="none" w:sz="0" w:space="0" w:color="auto"/>
          </w:divBdr>
        </w:div>
      </w:divsChild>
    </w:div>
    <w:div w:id="466701534">
      <w:bodyDiv w:val="1"/>
      <w:marLeft w:val="0"/>
      <w:marRight w:val="0"/>
      <w:marTop w:val="0"/>
      <w:marBottom w:val="0"/>
      <w:divBdr>
        <w:top w:val="none" w:sz="0" w:space="0" w:color="auto"/>
        <w:left w:val="none" w:sz="0" w:space="0" w:color="auto"/>
        <w:bottom w:val="none" w:sz="0" w:space="0" w:color="auto"/>
        <w:right w:val="none" w:sz="0" w:space="0" w:color="auto"/>
      </w:divBdr>
      <w:divsChild>
        <w:div w:id="58601266">
          <w:marLeft w:val="640"/>
          <w:marRight w:val="0"/>
          <w:marTop w:val="0"/>
          <w:marBottom w:val="0"/>
          <w:divBdr>
            <w:top w:val="none" w:sz="0" w:space="0" w:color="auto"/>
            <w:left w:val="none" w:sz="0" w:space="0" w:color="auto"/>
            <w:bottom w:val="none" w:sz="0" w:space="0" w:color="auto"/>
            <w:right w:val="none" w:sz="0" w:space="0" w:color="auto"/>
          </w:divBdr>
        </w:div>
        <w:div w:id="61877855">
          <w:marLeft w:val="640"/>
          <w:marRight w:val="0"/>
          <w:marTop w:val="0"/>
          <w:marBottom w:val="0"/>
          <w:divBdr>
            <w:top w:val="none" w:sz="0" w:space="0" w:color="auto"/>
            <w:left w:val="none" w:sz="0" w:space="0" w:color="auto"/>
            <w:bottom w:val="none" w:sz="0" w:space="0" w:color="auto"/>
            <w:right w:val="none" w:sz="0" w:space="0" w:color="auto"/>
          </w:divBdr>
        </w:div>
        <w:div w:id="64231141">
          <w:marLeft w:val="640"/>
          <w:marRight w:val="0"/>
          <w:marTop w:val="0"/>
          <w:marBottom w:val="0"/>
          <w:divBdr>
            <w:top w:val="none" w:sz="0" w:space="0" w:color="auto"/>
            <w:left w:val="none" w:sz="0" w:space="0" w:color="auto"/>
            <w:bottom w:val="none" w:sz="0" w:space="0" w:color="auto"/>
            <w:right w:val="none" w:sz="0" w:space="0" w:color="auto"/>
          </w:divBdr>
        </w:div>
        <w:div w:id="93212825">
          <w:marLeft w:val="640"/>
          <w:marRight w:val="0"/>
          <w:marTop w:val="0"/>
          <w:marBottom w:val="0"/>
          <w:divBdr>
            <w:top w:val="none" w:sz="0" w:space="0" w:color="auto"/>
            <w:left w:val="none" w:sz="0" w:space="0" w:color="auto"/>
            <w:bottom w:val="none" w:sz="0" w:space="0" w:color="auto"/>
            <w:right w:val="none" w:sz="0" w:space="0" w:color="auto"/>
          </w:divBdr>
        </w:div>
        <w:div w:id="125978585">
          <w:marLeft w:val="640"/>
          <w:marRight w:val="0"/>
          <w:marTop w:val="0"/>
          <w:marBottom w:val="0"/>
          <w:divBdr>
            <w:top w:val="none" w:sz="0" w:space="0" w:color="auto"/>
            <w:left w:val="none" w:sz="0" w:space="0" w:color="auto"/>
            <w:bottom w:val="none" w:sz="0" w:space="0" w:color="auto"/>
            <w:right w:val="none" w:sz="0" w:space="0" w:color="auto"/>
          </w:divBdr>
        </w:div>
        <w:div w:id="190801708">
          <w:marLeft w:val="640"/>
          <w:marRight w:val="0"/>
          <w:marTop w:val="0"/>
          <w:marBottom w:val="0"/>
          <w:divBdr>
            <w:top w:val="none" w:sz="0" w:space="0" w:color="auto"/>
            <w:left w:val="none" w:sz="0" w:space="0" w:color="auto"/>
            <w:bottom w:val="none" w:sz="0" w:space="0" w:color="auto"/>
            <w:right w:val="none" w:sz="0" w:space="0" w:color="auto"/>
          </w:divBdr>
        </w:div>
        <w:div w:id="221408258">
          <w:marLeft w:val="640"/>
          <w:marRight w:val="0"/>
          <w:marTop w:val="0"/>
          <w:marBottom w:val="0"/>
          <w:divBdr>
            <w:top w:val="none" w:sz="0" w:space="0" w:color="auto"/>
            <w:left w:val="none" w:sz="0" w:space="0" w:color="auto"/>
            <w:bottom w:val="none" w:sz="0" w:space="0" w:color="auto"/>
            <w:right w:val="none" w:sz="0" w:space="0" w:color="auto"/>
          </w:divBdr>
        </w:div>
        <w:div w:id="234167054">
          <w:marLeft w:val="640"/>
          <w:marRight w:val="0"/>
          <w:marTop w:val="0"/>
          <w:marBottom w:val="0"/>
          <w:divBdr>
            <w:top w:val="none" w:sz="0" w:space="0" w:color="auto"/>
            <w:left w:val="none" w:sz="0" w:space="0" w:color="auto"/>
            <w:bottom w:val="none" w:sz="0" w:space="0" w:color="auto"/>
            <w:right w:val="none" w:sz="0" w:space="0" w:color="auto"/>
          </w:divBdr>
        </w:div>
        <w:div w:id="263811180">
          <w:marLeft w:val="640"/>
          <w:marRight w:val="0"/>
          <w:marTop w:val="0"/>
          <w:marBottom w:val="0"/>
          <w:divBdr>
            <w:top w:val="none" w:sz="0" w:space="0" w:color="auto"/>
            <w:left w:val="none" w:sz="0" w:space="0" w:color="auto"/>
            <w:bottom w:val="none" w:sz="0" w:space="0" w:color="auto"/>
            <w:right w:val="none" w:sz="0" w:space="0" w:color="auto"/>
          </w:divBdr>
        </w:div>
        <w:div w:id="285039769">
          <w:marLeft w:val="640"/>
          <w:marRight w:val="0"/>
          <w:marTop w:val="0"/>
          <w:marBottom w:val="0"/>
          <w:divBdr>
            <w:top w:val="none" w:sz="0" w:space="0" w:color="auto"/>
            <w:left w:val="none" w:sz="0" w:space="0" w:color="auto"/>
            <w:bottom w:val="none" w:sz="0" w:space="0" w:color="auto"/>
            <w:right w:val="none" w:sz="0" w:space="0" w:color="auto"/>
          </w:divBdr>
        </w:div>
        <w:div w:id="295572265">
          <w:marLeft w:val="640"/>
          <w:marRight w:val="0"/>
          <w:marTop w:val="0"/>
          <w:marBottom w:val="0"/>
          <w:divBdr>
            <w:top w:val="none" w:sz="0" w:space="0" w:color="auto"/>
            <w:left w:val="none" w:sz="0" w:space="0" w:color="auto"/>
            <w:bottom w:val="none" w:sz="0" w:space="0" w:color="auto"/>
            <w:right w:val="none" w:sz="0" w:space="0" w:color="auto"/>
          </w:divBdr>
        </w:div>
        <w:div w:id="341013862">
          <w:marLeft w:val="640"/>
          <w:marRight w:val="0"/>
          <w:marTop w:val="0"/>
          <w:marBottom w:val="0"/>
          <w:divBdr>
            <w:top w:val="none" w:sz="0" w:space="0" w:color="auto"/>
            <w:left w:val="none" w:sz="0" w:space="0" w:color="auto"/>
            <w:bottom w:val="none" w:sz="0" w:space="0" w:color="auto"/>
            <w:right w:val="none" w:sz="0" w:space="0" w:color="auto"/>
          </w:divBdr>
        </w:div>
        <w:div w:id="438989905">
          <w:marLeft w:val="640"/>
          <w:marRight w:val="0"/>
          <w:marTop w:val="0"/>
          <w:marBottom w:val="0"/>
          <w:divBdr>
            <w:top w:val="none" w:sz="0" w:space="0" w:color="auto"/>
            <w:left w:val="none" w:sz="0" w:space="0" w:color="auto"/>
            <w:bottom w:val="none" w:sz="0" w:space="0" w:color="auto"/>
            <w:right w:val="none" w:sz="0" w:space="0" w:color="auto"/>
          </w:divBdr>
        </w:div>
        <w:div w:id="476336106">
          <w:marLeft w:val="640"/>
          <w:marRight w:val="0"/>
          <w:marTop w:val="0"/>
          <w:marBottom w:val="0"/>
          <w:divBdr>
            <w:top w:val="none" w:sz="0" w:space="0" w:color="auto"/>
            <w:left w:val="none" w:sz="0" w:space="0" w:color="auto"/>
            <w:bottom w:val="none" w:sz="0" w:space="0" w:color="auto"/>
            <w:right w:val="none" w:sz="0" w:space="0" w:color="auto"/>
          </w:divBdr>
        </w:div>
        <w:div w:id="489324034">
          <w:marLeft w:val="640"/>
          <w:marRight w:val="0"/>
          <w:marTop w:val="0"/>
          <w:marBottom w:val="0"/>
          <w:divBdr>
            <w:top w:val="none" w:sz="0" w:space="0" w:color="auto"/>
            <w:left w:val="none" w:sz="0" w:space="0" w:color="auto"/>
            <w:bottom w:val="none" w:sz="0" w:space="0" w:color="auto"/>
            <w:right w:val="none" w:sz="0" w:space="0" w:color="auto"/>
          </w:divBdr>
        </w:div>
        <w:div w:id="522742757">
          <w:marLeft w:val="640"/>
          <w:marRight w:val="0"/>
          <w:marTop w:val="0"/>
          <w:marBottom w:val="0"/>
          <w:divBdr>
            <w:top w:val="none" w:sz="0" w:space="0" w:color="auto"/>
            <w:left w:val="none" w:sz="0" w:space="0" w:color="auto"/>
            <w:bottom w:val="none" w:sz="0" w:space="0" w:color="auto"/>
            <w:right w:val="none" w:sz="0" w:space="0" w:color="auto"/>
          </w:divBdr>
        </w:div>
        <w:div w:id="529537132">
          <w:marLeft w:val="640"/>
          <w:marRight w:val="0"/>
          <w:marTop w:val="0"/>
          <w:marBottom w:val="0"/>
          <w:divBdr>
            <w:top w:val="none" w:sz="0" w:space="0" w:color="auto"/>
            <w:left w:val="none" w:sz="0" w:space="0" w:color="auto"/>
            <w:bottom w:val="none" w:sz="0" w:space="0" w:color="auto"/>
            <w:right w:val="none" w:sz="0" w:space="0" w:color="auto"/>
          </w:divBdr>
        </w:div>
        <w:div w:id="565457264">
          <w:marLeft w:val="640"/>
          <w:marRight w:val="0"/>
          <w:marTop w:val="0"/>
          <w:marBottom w:val="0"/>
          <w:divBdr>
            <w:top w:val="none" w:sz="0" w:space="0" w:color="auto"/>
            <w:left w:val="none" w:sz="0" w:space="0" w:color="auto"/>
            <w:bottom w:val="none" w:sz="0" w:space="0" w:color="auto"/>
            <w:right w:val="none" w:sz="0" w:space="0" w:color="auto"/>
          </w:divBdr>
        </w:div>
        <w:div w:id="573708833">
          <w:marLeft w:val="640"/>
          <w:marRight w:val="0"/>
          <w:marTop w:val="0"/>
          <w:marBottom w:val="0"/>
          <w:divBdr>
            <w:top w:val="none" w:sz="0" w:space="0" w:color="auto"/>
            <w:left w:val="none" w:sz="0" w:space="0" w:color="auto"/>
            <w:bottom w:val="none" w:sz="0" w:space="0" w:color="auto"/>
            <w:right w:val="none" w:sz="0" w:space="0" w:color="auto"/>
          </w:divBdr>
        </w:div>
        <w:div w:id="609899452">
          <w:marLeft w:val="640"/>
          <w:marRight w:val="0"/>
          <w:marTop w:val="0"/>
          <w:marBottom w:val="0"/>
          <w:divBdr>
            <w:top w:val="none" w:sz="0" w:space="0" w:color="auto"/>
            <w:left w:val="none" w:sz="0" w:space="0" w:color="auto"/>
            <w:bottom w:val="none" w:sz="0" w:space="0" w:color="auto"/>
            <w:right w:val="none" w:sz="0" w:space="0" w:color="auto"/>
          </w:divBdr>
        </w:div>
        <w:div w:id="663976284">
          <w:marLeft w:val="640"/>
          <w:marRight w:val="0"/>
          <w:marTop w:val="0"/>
          <w:marBottom w:val="0"/>
          <w:divBdr>
            <w:top w:val="none" w:sz="0" w:space="0" w:color="auto"/>
            <w:left w:val="none" w:sz="0" w:space="0" w:color="auto"/>
            <w:bottom w:val="none" w:sz="0" w:space="0" w:color="auto"/>
            <w:right w:val="none" w:sz="0" w:space="0" w:color="auto"/>
          </w:divBdr>
        </w:div>
        <w:div w:id="746390803">
          <w:marLeft w:val="640"/>
          <w:marRight w:val="0"/>
          <w:marTop w:val="0"/>
          <w:marBottom w:val="0"/>
          <w:divBdr>
            <w:top w:val="none" w:sz="0" w:space="0" w:color="auto"/>
            <w:left w:val="none" w:sz="0" w:space="0" w:color="auto"/>
            <w:bottom w:val="none" w:sz="0" w:space="0" w:color="auto"/>
            <w:right w:val="none" w:sz="0" w:space="0" w:color="auto"/>
          </w:divBdr>
        </w:div>
        <w:div w:id="760302002">
          <w:marLeft w:val="640"/>
          <w:marRight w:val="0"/>
          <w:marTop w:val="0"/>
          <w:marBottom w:val="0"/>
          <w:divBdr>
            <w:top w:val="none" w:sz="0" w:space="0" w:color="auto"/>
            <w:left w:val="none" w:sz="0" w:space="0" w:color="auto"/>
            <w:bottom w:val="none" w:sz="0" w:space="0" w:color="auto"/>
            <w:right w:val="none" w:sz="0" w:space="0" w:color="auto"/>
          </w:divBdr>
        </w:div>
        <w:div w:id="770857736">
          <w:marLeft w:val="640"/>
          <w:marRight w:val="0"/>
          <w:marTop w:val="0"/>
          <w:marBottom w:val="0"/>
          <w:divBdr>
            <w:top w:val="none" w:sz="0" w:space="0" w:color="auto"/>
            <w:left w:val="none" w:sz="0" w:space="0" w:color="auto"/>
            <w:bottom w:val="none" w:sz="0" w:space="0" w:color="auto"/>
            <w:right w:val="none" w:sz="0" w:space="0" w:color="auto"/>
          </w:divBdr>
        </w:div>
        <w:div w:id="797182069">
          <w:marLeft w:val="640"/>
          <w:marRight w:val="0"/>
          <w:marTop w:val="0"/>
          <w:marBottom w:val="0"/>
          <w:divBdr>
            <w:top w:val="none" w:sz="0" w:space="0" w:color="auto"/>
            <w:left w:val="none" w:sz="0" w:space="0" w:color="auto"/>
            <w:bottom w:val="none" w:sz="0" w:space="0" w:color="auto"/>
            <w:right w:val="none" w:sz="0" w:space="0" w:color="auto"/>
          </w:divBdr>
        </w:div>
        <w:div w:id="815688820">
          <w:marLeft w:val="640"/>
          <w:marRight w:val="0"/>
          <w:marTop w:val="0"/>
          <w:marBottom w:val="0"/>
          <w:divBdr>
            <w:top w:val="none" w:sz="0" w:space="0" w:color="auto"/>
            <w:left w:val="none" w:sz="0" w:space="0" w:color="auto"/>
            <w:bottom w:val="none" w:sz="0" w:space="0" w:color="auto"/>
            <w:right w:val="none" w:sz="0" w:space="0" w:color="auto"/>
          </w:divBdr>
        </w:div>
        <w:div w:id="908148060">
          <w:marLeft w:val="640"/>
          <w:marRight w:val="0"/>
          <w:marTop w:val="0"/>
          <w:marBottom w:val="0"/>
          <w:divBdr>
            <w:top w:val="none" w:sz="0" w:space="0" w:color="auto"/>
            <w:left w:val="none" w:sz="0" w:space="0" w:color="auto"/>
            <w:bottom w:val="none" w:sz="0" w:space="0" w:color="auto"/>
            <w:right w:val="none" w:sz="0" w:space="0" w:color="auto"/>
          </w:divBdr>
        </w:div>
        <w:div w:id="1013260137">
          <w:marLeft w:val="640"/>
          <w:marRight w:val="0"/>
          <w:marTop w:val="0"/>
          <w:marBottom w:val="0"/>
          <w:divBdr>
            <w:top w:val="none" w:sz="0" w:space="0" w:color="auto"/>
            <w:left w:val="none" w:sz="0" w:space="0" w:color="auto"/>
            <w:bottom w:val="none" w:sz="0" w:space="0" w:color="auto"/>
            <w:right w:val="none" w:sz="0" w:space="0" w:color="auto"/>
          </w:divBdr>
        </w:div>
        <w:div w:id="1021735896">
          <w:marLeft w:val="640"/>
          <w:marRight w:val="0"/>
          <w:marTop w:val="0"/>
          <w:marBottom w:val="0"/>
          <w:divBdr>
            <w:top w:val="none" w:sz="0" w:space="0" w:color="auto"/>
            <w:left w:val="none" w:sz="0" w:space="0" w:color="auto"/>
            <w:bottom w:val="none" w:sz="0" w:space="0" w:color="auto"/>
            <w:right w:val="none" w:sz="0" w:space="0" w:color="auto"/>
          </w:divBdr>
        </w:div>
        <w:div w:id="1058240068">
          <w:marLeft w:val="640"/>
          <w:marRight w:val="0"/>
          <w:marTop w:val="0"/>
          <w:marBottom w:val="0"/>
          <w:divBdr>
            <w:top w:val="none" w:sz="0" w:space="0" w:color="auto"/>
            <w:left w:val="none" w:sz="0" w:space="0" w:color="auto"/>
            <w:bottom w:val="none" w:sz="0" w:space="0" w:color="auto"/>
            <w:right w:val="none" w:sz="0" w:space="0" w:color="auto"/>
          </w:divBdr>
        </w:div>
        <w:div w:id="1166284673">
          <w:marLeft w:val="640"/>
          <w:marRight w:val="0"/>
          <w:marTop w:val="0"/>
          <w:marBottom w:val="0"/>
          <w:divBdr>
            <w:top w:val="none" w:sz="0" w:space="0" w:color="auto"/>
            <w:left w:val="none" w:sz="0" w:space="0" w:color="auto"/>
            <w:bottom w:val="none" w:sz="0" w:space="0" w:color="auto"/>
            <w:right w:val="none" w:sz="0" w:space="0" w:color="auto"/>
          </w:divBdr>
        </w:div>
        <w:div w:id="1174565440">
          <w:marLeft w:val="640"/>
          <w:marRight w:val="0"/>
          <w:marTop w:val="0"/>
          <w:marBottom w:val="0"/>
          <w:divBdr>
            <w:top w:val="none" w:sz="0" w:space="0" w:color="auto"/>
            <w:left w:val="none" w:sz="0" w:space="0" w:color="auto"/>
            <w:bottom w:val="none" w:sz="0" w:space="0" w:color="auto"/>
            <w:right w:val="none" w:sz="0" w:space="0" w:color="auto"/>
          </w:divBdr>
        </w:div>
        <w:div w:id="1202549000">
          <w:marLeft w:val="640"/>
          <w:marRight w:val="0"/>
          <w:marTop w:val="0"/>
          <w:marBottom w:val="0"/>
          <w:divBdr>
            <w:top w:val="none" w:sz="0" w:space="0" w:color="auto"/>
            <w:left w:val="none" w:sz="0" w:space="0" w:color="auto"/>
            <w:bottom w:val="none" w:sz="0" w:space="0" w:color="auto"/>
            <w:right w:val="none" w:sz="0" w:space="0" w:color="auto"/>
          </w:divBdr>
        </w:div>
        <w:div w:id="1255670279">
          <w:marLeft w:val="640"/>
          <w:marRight w:val="0"/>
          <w:marTop w:val="0"/>
          <w:marBottom w:val="0"/>
          <w:divBdr>
            <w:top w:val="none" w:sz="0" w:space="0" w:color="auto"/>
            <w:left w:val="none" w:sz="0" w:space="0" w:color="auto"/>
            <w:bottom w:val="none" w:sz="0" w:space="0" w:color="auto"/>
            <w:right w:val="none" w:sz="0" w:space="0" w:color="auto"/>
          </w:divBdr>
        </w:div>
        <w:div w:id="1255818698">
          <w:marLeft w:val="640"/>
          <w:marRight w:val="0"/>
          <w:marTop w:val="0"/>
          <w:marBottom w:val="0"/>
          <w:divBdr>
            <w:top w:val="none" w:sz="0" w:space="0" w:color="auto"/>
            <w:left w:val="none" w:sz="0" w:space="0" w:color="auto"/>
            <w:bottom w:val="none" w:sz="0" w:space="0" w:color="auto"/>
            <w:right w:val="none" w:sz="0" w:space="0" w:color="auto"/>
          </w:divBdr>
        </w:div>
        <w:div w:id="1295717093">
          <w:marLeft w:val="640"/>
          <w:marRight w:val="0"/>
          <w:marTop w:val="0"/>
          <w:marBottom w:val="0"/>
          <w:divBdr>
            <w:top w:val="none" w:sz="0" w:space="0" w:color="auto"/>
            <w:left w:val="none" w:sz="0" w:space="0" w:color="auto"/>
            <w:bottom w:val="none" w:sz="0" w:space="0" w:color="auto"/>
            <w:right w:val="none" w:sz="0" w:space="0" w:color="auto"/>
          </w:divBdr>
        </w:div>
        <w:div w:id="1338196601">
          <w:marLeft w:val="640"/>
          <w:marRight w:val="0"/>
          <w:marTop w:val="0"/>
          <w:marBottom w:val="0"/>
          <w:divBdr>
            <w:top w:val="none" w:sz="0" w:space="0" w:color="auto"/>
            <w:left w:val="none" w:sz="0" w:space="0" w:color="auto"/>
            <w:bottom w:val="none" w:sz="0" w:space="0" w:color="auto"/>
            <w:right w:val="none" w:sz="0" w:space="0" w:color="auto"/>
          </w:divBdr>
        </w:div>
        <w:div w:id="1375888739">
          <w:marLeft w:val="640"/>
          <w:marRight w:val="0"/>
          <w:marTop w:val="0"/>
          <w:marBottom w:val="0"/>
          <w:divBdr>
            <w:top w:val="none" w:sz="0" w:space="0" w:color="auto"/>
            <w:left w:val="none" w:sz="0" w:space="0" w:color="auto"/>
            <w:bottom w:val="none" w:sz="0" w:space="0" w:color="auto"/>
            <w:right w:val="none" w:sz="0" w:space="0" w:color="auto"/>
          </w:divBdr>
        </w:div>
        <w:div w:id="1456558139">
          <w:marLeft w:val="640"/>
          <w:marRight w:val="0"/>
          <w:marTop w:val="0"/>
          <w:marBottom w:val="0"/>
          <w:divBdr>
            <w:top w:val="none" w:sz="0" w:space="0" w:color="auto"/>
            <w:left w:val="none" w:sz="0" w:space="0" w:color="auto"/>
            <w:bottom w:val="none" w:sz="0" w:space="0" w:color="auto"/>
            <w:right w:val="none" w:sz="0" w:space="0" w:color="auto"/>
          </w:divBdr>
        </w:div>
        <w:div w:id="1495074000">
          <w:marLeft w:val="640"/>
          <w:marRight w:val="0"/>
          <w:marTop w:val="0"/>
          <w:marBottom w:val="0"/>
          <w:divBdr>
            <w:top w:val="none" w:sz="0" w:space="0" w:color="auto"/>
            <w:left w:val="none" w:sz="0" w:space="0" w:color="auto"/>
            <w:bottom w:val="none" w:sz="0" w:space="0" w:color="auto"/>
            <w:right w:val="none" w:sz="0" w:space="0" w:color="auto"/>
          </w:divBdr>
        </w:div>
        <w:div w:id="1563561590">
          <w:marLeft w:val="640"/>
          <w:marRight w:val="0"/>
          <w:marTop w:val="0"/>
          <w:marBottom w:val="0"/>
          <w:divBdr>
            <w:top w:val="none" w:sz="0" w:space="0" w:color="auto"/>
            <w:left w:val="none" w:sz="0" w:space="0" w:color="auto"/>
            <w:bottom w:val="none" w:sz="0" w:space="0" w:color="auto"/>
            <w:right w:val="none" w:sz="0" w:space="0" w:color="auto"/>
          </w:divBdr>
        </w:div>
        <w:div w:id="1590233604">
          <w:marLeft w:val="640"/>
          <w:marRight w:val="0"/>
          <w:marTop w:val="0"/>
          <w:marBottom w:val="0"/>
          <w:divBdr>
            <w:top w:val="none" w:sz="0" w:space="0" w:color="auto"/>
            <w:left w:val="none" w:sz="0" w:space="0" w:color="auto"/>
            <w:bottom w:val="none" w:sz="0" w:space="0" w:color="auto"/>
            <w:right w:val="none" w:sz="0" w:space="0" w:color="auto"/>
          </w:divBdr>
        </w:div>
        <w:div w:id="1635519637">
          <w:marLeft w:val="640"/>
          <w:marRight w:val="0"/>
          <w:marTop w:val="0"/>
          <w:marBottom w:val="0"/>
          <w:divBdr>
            <w:top w:val="none" w:sz="0" w:space="0" w:color="auto"/>
            <w:left w:val="none" w:sz="0" w:space="0" w:color="auto"/>
            <w:bottom w:val="none" w:sz="0" w:space="0" w:color="auto"/>
            <w:right w:val="none" w:sz="0" w:space="0" w:color="auto"/>
          </w:divBdr>
        </w:div>
        <w:div w:id="1648390693">
          <w:marLeft w:val="640"/>
          <w:marRight w:val="0"/>
          <w:marTop w:val="0"/>
          <w:marBottom w:val="0"/>
          <w:divBdr>
            <w:top w:val="none" w:sz="0" w:space="0" w:color="auto"/>
            <w:left w:val="none" w:sz="0" w:space="0" w:color="auto"/>
            <w:bottom w:val="none" w:sz="0" w:space="0" w:color="auto"/>
            <w:right w:val="none" w:sz="0" w:space="0" w:color="auto"/>
          </w:divBdr>
        </w:div>
        <w:div w:id="1648702023">
          <w:marLeft w:val="640"/>
          <w:marRight w:val="0"/>
          <w:marTop w:val="0"/>
          <w:marBottom w:val="0"/>
          <w:divBdr>
            <w:top w:val="none" w:sz="0" w:space="0" w:color="auto"/>
            <w:left w:val="none" w:sz="0" w:space="0" w:color="auto"/>
            <w:bottom w:val="none" w:sz="0" w:space="0" w:color="auto"/>
            <w:right w:val="none" w:sz="0" w:space="0" w:color="auto"/>
          </w:divBdr>
        </w:div>
        <w:div w:id="1662273366">
          <w:marLeft w:val="640"/>
          <w:marRight w:val="0"/>
          <w:marTop w:val="0"/>
          <w:marBottom w:val="0"/>
          <w:divBdr>
            <w:top w:val="none" w:sz="0" w:space="0" w:color="auto"/>
            <w:left w:val="none" w:sz="0" w:space="0" w:color="auto"/>
            <w:bottom w:val="none" w:sz="0" w:space="0" w:color="auto"/>
            <w:right w:val="none" w:sz="0" w:space="0" w:color="auto"/>
          </w:divBdr>
        </w:div>
        <w:div w:id="1694572163">
          <w:marLeft w:val="640"/>
          <w:marRight w:val="0"/>
          <w:marTop w:val="0"/>
          <w:marBottom w:val="0"/>
          <w:divBdr>
            <w:top w:val="none" w:sz="0" w:space="0" w:color="auto"/>
            <w:left w:val="none" w:sz="0" w:space="0" w:color="auto"/>
            <w:bottom w:val="none" w:sz="0" w:space="0" w:color="auto"/>
            <w:right w:val="none" w:sz="0" w:space="0" w:color="auto"/>
          </w:divBdr>
        </w:div>
        <w:div w:id="1840390427">
          <w:marLeft w:val="640"/>
          <w:marRight w:val="0"/>
          <w:marTop w:val="0"/>
          <w:marBottom w:val="0"/>
          <w:divBdr>
            <w:top w:val="none" w:sz="0" w:space="0" w:color="auto"/>
            <w:left w:val="none" w:sz="0" w:space="0" w:color="auto"/>
            <w:bottom w:val="none" w:sz="0" w:space="0" w:color="auto"/>
            <w:right w:val="none" w:sz="0" w:space="0" w:color="auto"/>
          </w:divBdr>
        </w:div>
        <w:div w:id="1884099352">
          <w:marLeft w:val="640"/>
          <w:marRight w:val="0"/>
          <w:marTop w:val="0"/>
          <w:marBottom w:val="0"/>
          <w:divBdr>
            <w:top w:val="none" w:sz="0" w:space="0" w:color="auto"/>
            <w:left w:val="none" w:sz="0" w:space="0" w:color="auto"/>
            <w:bottom w:val="none" w:sz="0" w:space="0" w:color="auto"/>
            <w:right w:val="none" w:sz="0" w:space="0" w:color="auto"/>
          </w:divBdr>
        </w:div>
        <w:div w:id="1896239239">
          <w:marLeft w:val="640"/>
          <w:marRight w:val="0"/>
          <w:marTop w:val="0"/>
          <w:marBottom w:val="0"/>
          <w:divBdr>
            <w:top w:val="none" w:sz="0" w:space="0" w:color="auto"/>
            <w:left w:val="none" w:sz="0" w:space="0" w:color="auto"/>
            <w:bottom w:val="none" w:sz="0" w:space="0" w:color="auto"/>
            <w:right w:val="none" w:sz="0" w:space="0" w:color="auto"/>
          </w:divBdr>
        </w:div>
        <w:div w:id="1909684761">
          <w:marLeft w:val="640"/>
          <w:marRight w:val="0"/>
          <w:marTop w:val="0"/>
          <w:marBottom w:val="0"/>
          <w:divBdr>
            <w:top w:val="none" w:sz="0" w:space="0" w:color="auto"/>
            <w:left w:val="none" w:sz="0" w:space="0" w:color="auto"/>
            <w:bottom w:val="none" w:sz="0" w:space="0" w:color="auto"/>
            <w:right w:val="none" w:sz="0" w:space="0" w:color="auto"/>
          </w:divBdr>
        </w:div>
        <w:div w:id="1915777773">
          <w:marLeft w:val="640"/>
          <w:marRight w:val="0"/>
          <w:marTop w:val="0"/>
          <w:marBottom w:val="0"/>
          <w:divBdr>
            <w:top w:val="none" w:sz="0" w:space="0" w:color="auto"/>
            <w:left w:val="none" w:sz="0" w:space="0" w:color="auto"/>
            <w:bottom w:val="none" w:sz="0" w:space="0" w:color="auto"/>
            <w:right w:val="none" w:sz="0" w:space="0" w:color="auto"/>
          </w:divBdr>
        </w:div>
        <w:div w:id="2054650255">
          <w:marLeft w:val="640"/>
          <w:marRight w:val="0"/>
          <w:marTop w:val="0"/>
          <w:marBottom w:val="0"/>
          <w:divBdr>
            <w:top w:val="none" w:sz="0" w:space="0" w:color="auto"/>
            <w:left w:val="none" w:sz="0" w:space="0" w:color="auto"/>
            <w:bottom w:val="none" w:sz="0" w:space="0" w:color="auto"/>
            <w:right w:val="none" w:sz="0" w:space="0" w:color="auto"/>
          </w:divBdr>
        </w:div>
      </w:divsChild>
    </w:div>
    <w:div w:id="570623462">
      <w:bodyDiv w:val="1"/>
      <w:marLeft w:val="0"/>
      <w:marRight w:val="0"/>
      <w:marTop w:val="0"/>
      <w:marBottom w:val="0"/>
      <w:divBdr>
        <w:top w:val="none" w:sz="0" w:space="0" w:color="auto"/>
        <w:left w:val="none" w:sz="0" w:space="0" w:color="auto"/>
        <w:bottom w:val="none" w:sz="0" w:space="0" w:color="auto"/>
        <w:right w:val="none" w:sz="0" w:space="0" w:color="auto"/>
      </w:divBdr>
      <w:divsChild>
        <w:div w:id="111826104">
          <w:marLeft w:val="640"/>
          <w:marRight w:val="0"/>
          <w:marTop w:val="0"/>
          <w:marBottom w:val="0"/>
          <w:divBdr>
            <w:top w:val="none" w:sz="0" w:space="0" w:color="auto"/>
            <w:left w:val="none" w:sz="0" w:space="0" w:color="auto"/>
            <w:bottom w:val="none" w:sz="0" w:space="0" w:color="auto"/>
            <w:right w:val="none" w:sz="0" w:space="0" w:color="auto"/>
          </w:divBdr>
        </w:div>
        <w:div w:id="284505355">
          <w:marLeft w:val="640"/>
          <w:marRight w:val="0"/>
          <w:marTop w:val="0"/>
          <w:marBottom w:val="0"/>
          <w:divBdr>
            <w:top w:val="none" w:sz="0" w:space="0" w:color="auto"/>
            <w:left w:val="none" w:sz="0" w:space="0" w:color="auto"/>
            <w:bottom w:val="none" w:sz="0" w:space="0" w:color="auto"/>
            <w:right w:val="none" w:sz="0" w:space="0" w:color="auto"/>
          </w:divBdr>
        </w:div>
        <w:div w:id="570971017">
          <w:marLeft w:val="640"/>
          <w:marRight w:val="0"/>
          <w:marTop w:val="0"/>
          <w:marBottom w:val="0"/>
          <w:divBdr>
            <w:top w:val="none" w:sz="0" w:space="0" w:color="auto"/>
            <w:left w:val="none" w:sz="0" w:space="0" w:color="auto"/>
            <w:bottom w:val="none" w:sz="0" w:space="0" w:color="auto"/>
            <w:right w:val="none" w:sz="0" w:space="0" w:color="auto"/>
          </w:divBdr>
        </w:div>
        <w:div w:id="758256920">
          <w:marLeft w:val="640"/>
          <w:marRight w:val="0"/>
          <w:marTop w:val="0"/>
          <w:marBottom w:val="0"/>
          <w:divBdr>
            <w:top w:val="none" w:sz="0" w:space="0" w:color="auto"/>
            <w:left w:val="none" w:sz="0" w:space="0" w:color="auto"/>
            <w:bottom w:val="none" w:sz="0" w:space="0" w:color="auto"/>
            <w:right w:val="none" w:sz="0" w:space="0" w:color="auto"/>
          </w:divBdr>
        </w:div>
        <w:div w:id="792406206">
          <w:marLeft w:val="640"/>
          <w:marRight w:val="0"/>
          <w:marTop w:val="0"/>
          <w:marBottom w:val="0"/>
          <w:divBdr>
            <w:top w:val="none" w:sz="0" w:space="0" w:color="auto"/>
            <w:left w:val="none" w:sz="0" w:space="0" w:color="auto"/>
            <w:bottom w:val="none" w:sz="0" w:space="0" w:color="auto"/>
            <w:right w:val="none" w:sz="0" w:space="0" w:color="auto"/>
          </w:divBdr>
        </w:div>
        <w:div w:id="1005672383">
          <w:marLeft w:val="640"/>
          <w:marRight w:val="0"/>
          <w:marTop w:val="0"/>
          <w:marBottom w:val="0"/>
          <w:divBdr>
            <w:top w:val="none" w:sz="0" w:space="0" w:color="auto"/>
            <w:left w:val="none" w:sz="0" w:space="0" w:color="auto"/>
            <w:bottom w:val="none" w:sz="0" w:space="0" w:color="auto"/>
            <w:right w:val="none" w:sz="0" w:space="0" w:color="auto"/>
          </w:divBdr>
        </w:div>
        <w:div w:id="1139498008">
          <w:marLeft w:val="640"/>
          <w:marRight w:val="0"/>
          <w:marTop w:val="0"/>
          <w:marBottom w:val="0"/>
          <w:divBdr>
            <w:top w:val="none" w:sz="0" w:space="0" w:color="auto"/>
            <w:left w:val="none" w:sz="0" w:space="0" w:color="auto"/>
            <w:bottom w:val="none" w:sz="0" w:space="0" w:color="auto"/>
            <w:right w:val="none" w:sz="0" w:space="0" w:color="auto"/>
          </w:divBdr>
        </w:div>
        <w:div w:id="1320033582">
          <w:marLeft w:val="640"/>
          <w:marRight w:val="0"/>
          <w:marTop w:val="0"/>
          <w:marBottom w:val="0"/>
          <w:divBdr>
            <w:top w:val="none" w:sz="0" w:space="0" w:color="auto"/>
            <w:left w:val="none" w:sz="0" w:space="0" w:color="auto"/>
            <w:bottom w:val="none" w:sz="0" w:space="0" w:color="auto"/>
            <w:right w:val="none" w:sz="0" w:space="0" w:color="auto"/>
          </w:divBdr>
        </w:div>
        <w:div w:id="1320304133">
          <w:marLeft w:val="640"/>
          <w:marRight w:val="0"/>
          <w:marTop w:val="0"/>
          <w:marBottom w:val="0"/>
          <w:divBdr>
            <w:top w:val="none" w:sz="0" w:space="0" w:color="auto"/>
            <w:left w:val="none" w:sz="0" w:space="0" w:color="auto"/>
            <w:bottom w:val="none" w:sz="0" w:space="0" w:color="auto"/>
            <w:right w:val="none" w:sz="0" w:space="0" w:color="auto"/>
          </w:divBdr>
        </w:div>
        <w:div w:id="1403523245">
          <w:marLeft w:val="640"/>
          <w:marRight w:val="0"/>
          <w:marTop w:val="0"/>
          <w:marBottom w:val="0"/>
          <w:divBdr>
            <w:top w:val="none" w:sz="0" w:space="0" w:color="auto"/>
            <w:left w:val="none" w:sz="0" w:space="0" w:color="auto"/>
            <w:bottom w:val="none" w:sz="0" w:space="0" w:color="auto"/>
            <w:right w:val="none" w:sz="0" w:space="0" w:color="auto"/>
          </w:divBdr>
        </w:div>
        <w:div w:id="1405375622">
          <w:marLeft w:val="640"/>
          <w:marRight w:val="0"/>
          <w:marTop w:val="0"/>
          <w:marBottom w:val="0"/>
          <w:divBdr>
            <w:top w:val="none" w:sz="0" w:space="0" w:color="auto"/>
            <w:left w:val="none" w:sz="0" w:space="0" w:color="auto"/>
            <w:bottom w:val="none" w:sz="0" w:space="0" w:color="auto"/>
            <w:right w:val="none" w:sz="0" w:space="0" w:color="auto"/>
          </w:divBdr>
        </w:div>
        <w:div w:id="1692299308">
          <w:marLeft w:val="640"/>
          <w:marRight w:val="0"/>
          <w:marTop w:val="0"/>
          <w:marBottom w:val="0"/>
          <w:divBdr>
            <w:top w:val="none" w:sz="0" w:space="0" w:color="auto"/>
            <w:left w:val="none" w:sz="0" w:space="0" w:color="auto"/>
            <w:bottom w:val="none" w:sz="0" w:space="0" w:color="auto"/>
            <w:right w:val="none" w:sz="0" w:space="0" w:color="auto"/>
          </w:divBdr>
        </w:div>
        <w:div w:id="2126726234">
          <w:marLeft w:val="640"/>
          <w:marRight w:val="0"/>
          <w:marTop w:val="0"/>
          <w:marBottom w:val="0"/>
          <w:divBdr>
            <w:top w:val="none" w:sz="0" w:space="0" w:color="auto"/>
            <w:left w:val="none" w:sz="0" w:space="0" w:color="auto"/>
            <w:bottom w:val="none" w:sz="0" w:space="0" w:color="auto"/>
            <w:right w:val="none" w:sz="0" w:space="0" w:color="auto"/>
          </w:divBdr>
        </w:div>
      </w:divsChild>
    </w:div>
    <w:div w:id="622660218">
      <w:bodyDiv w:val="1"/>
      <w:marLeft w:val="0"/>
      <w:marRight w:val="0"/>
      <w:marTop w:val="0"/>
      <w:marBottom w:val="0"/>
      <w:divBdr>
        <w:top w:val="none" w:sz="0" w:space="0" w:color="auto"/>
        <w:left w:val="none" w:sz="0" w:space="0" w:color="auto"/>
        <w:bottom w:val="none" w:sz="0" w:space="0" w:color="auto"/>
        <w:right w:val="none" w:sz="0" w:space="0" w:color="auto"/>
      </w:divBdr>
      <w:divsChild>
        <w:div w:id="29649521">
          <w:marLeft w:val="640"/>
          <w:marRight w:val="0"/>
          <w:marTop w:val="0"/>
          <w:marBottom w:val="0"/>
          <w:divBdr>
            <w:top w:val="none" w:sz="0" w:space="0" w:color="auto"/>
            <w:left w:val="none" w:sz="0" w:space="0" w:color="auto"/>
            <w:bottom w:val="none" w:sz="0" w:space="0" w:color="auto"/>
            <w:right w:val="none" w:sz="0" w:space="0" w:color="auto"/>
          </w:divBdr>
        </w:div>
        <w:div w:id="55708461">
          <w:marLeft w:val="640"/>
          <w:marRight w:val="0"/>
          <w:marTop w:val="0"/>
          <w:marBottom w:val="0"/>
          <w:divBdr>
            <w:top w:val="none" w:sz="0" w:space="0" w:color="auto"/>
            <w:left w:val="none" w:sz="0" w:space="0" w:color="auto"/>
            <w:bottom w:val="none" w:sz="0" w:space="0" w:color="auto"/>
            <w:right w:val="none" w:sz="0" w:space="0" w:color="auto"/>
          </w:divBdr>
        </w:div>
        <w:div w:id="57482539">
          <w:marLeft w:val="640"/>
          <w:marRight w:val="0"/>
          <w:marTop w:val="0"/>
          <w:marBottom w:val="0"/>
          <w:divBdr>
            <w:top w:val="none" w:sz="0" w:space="0" w:color="auto"/>
            <w:left w:val="none" w:sz="0" w:space="0" w:color="auto"/>
            <w:bottom w:val="none" w:sz="0" w:space="0" w:color="auto"/>
            <w:right w:val="none" w:sz="0" w:space="0" w:color="auto"/>
          </w:divBdr>
        </w:div>
        <w:div w:id="60956538">
          <w:marLeft w:val="640"/>
          <w:marRight w:val="0"/>
          <w:marTop w:val="0"/>
          <w:marBottom w:val="0"/>
          <w:divBdr>
            <w:top w:val="none" w:sz="0" w:space="0" w:color="auto"/>
            <w:left w:val="none" w:sz="0" w:space="0" w:color="auto"/>
            <w:bottom w:val="none" w:sz="0" w:space="0" w:color="auto"/>
            <w:right w:val="none" w:sz="0" w:space="0" w:color="auto"/>
          </w:divBdr>
        </w:div>
        <w:div w:id="123430824">
          <w:marLeft w:val="640"/>
          <w:marRight w:val="0"/>
          <w:marTop w:val="0"/>
          <w:marBottom w:val="0"/>
          <w:divBdr>
            <w:top w:val="none" w:sz="0" w:space="0" w:color="auto"/>
            <w:left w:val="none" w:sz="0" w:space="0" w:color="auto"/>
            <w:bottom w:val="none" w:sz="0" w:space="0" w:color="auto"/>
            <w:right w:val="none" w:sz="0" w:space="0" w:color="auto"/>
          </w:divBdr>
        </w:div>
        <w:div w:id="143275721">
          <w:marLeft w:val="640"/>
          <w:marRight w:val="0"/>
          <w:marTop w:val="0"/>
          <w:marBottom w:val="0"/>
          <w:divBdr>
            <w:top w:val="none" w:sz="0" w:space="0" w:color="auto"/>
            <w:left w:val="none" w:sz="0" w:space="0" w:color="auto"/>
            <w:bottom w:val="none" w:sz="0" w:space="0" w:color="auto"/>
            <w:right w:val="none" w:sz="0" w:space="0" w:color="auto"/>
          </w:divBdr>
        </w:div>
        <w:div w:id="170026836">
          <w:marLeft w:val="640"/>
          <w:marRight w:val="0"/>
          <w:marTop w:val="0"/>
          <w:marBottom w:val="0"/>
          <w:divBdr>
            <w:top w:val="none" w:sz="0" w:space="0" w:color="auto"/>
            <w:left w:val="none" w:sz="0" w:space="0" w:color="auto"/>
            <w:bottom w:val="none" w:sz="0" w:space="0" w:color="auto"/>
            <w:right w:val="none" w:sz="0" w:space="0" w:color="auto"/>
          </w:divBdr>
        </w:div>
        <w:div w:id="229511566">
          <w:marLeft w:val="640"/>
          <w:marRight w:val="0"/>
          <w:marTop w:val="0"/>
          <w:marBottom w:val="0"/>
          <w:divBdr>
            <w:top w:val="none" w:sz="0" w:space="0" w:color="auto"/>
            <w:left w:val="none" w:sz="0" w:space="0" w:color="auto"/>
            <w:bottom w:val="none" w:sz="0" w:space="0" w:color="auto"/>
            <w:right w:val="none" w:sz="0" w:space="0" w:color="auto"/>
          </w:divBdr>
        </w:div>
        <w:div w:id="258493546">
          <w:marLeft w:val="640"/>
          <w:marRight w:val="0"/>
          <w:marTop w:val="0"/>
          <w:marBottom w:val="0"/>
          <w:divBdr>
            <w:top w:val="none" w:sz="0" w:space="0" w:color="auto"/>
            <w:left w:val="none" w:sz="0" w:space="0" w:color="auto"/>
            <w:bottom w:val="none" w:sz="0" w:space="0" w:color="auto"/>
            <w:right w:val="none" w:sz="0" w:space="0" w:color="auto"/>
          </w:divBdr>
        </w:div>
        <w:div w:id="301430400">
          <w:marLeft w:val="640"/>
          <w:marRight w:val="0"/>
          <w:marTop w:val="0"/>
          <w:marBottom w:val="0"/>
          <w:divBdr>
            <w:top w:val="none" w:sz="0" w:space="0" w:color="auto"/>
            <w:left w:val="none" w:sz="0" w:space="0" w:color="auto"/>
            <w:bottom w:val="none" w:sz="0" w:space="0" w:color="auto"/>
            <w:right w:val="none" w:sz="0" w:space="0" w:color="auto"/>
          </w:divBdr>
        </w:div>
        <w:div w:id="332152825">
          <w:marLeft w:val="640"/>
          <w:marRight w:val="0"/>
          <w:marTop w:val="0"/>
          <w:marBottom w:val="0"/>
          <w:divBdr>
            <w:top w:val="none" w:sz="0" w:space="0" w:color="auto"/>
            <w:left w:val="none" w:sz="0" w:space="0" w:color="auto"/>
            <w:bottom w:val="none" w:sz="0" w:space="0" w:color="auto"/>
            <w:right w:val="none" w:sz="0" w:space="0" w:color="auto"/>
          </w:divBdr>
        </w:div>
        <w:div w:id="344484505">
          <w:marLeft w:val="640"/>
          <w:marRight w:val="0"/>
          <w:marTop w:val="0"/>
          <w:marBottom w:val="0"/>
          <w:divBdr>
            <w:top w:val="none" w:sz="0" w:space="0" w:color="auto"/>
            <w:left w:val="none" w:sz="0" w:space="0" w:color="auto"/>
            <w:bottom w:val="none" w:sz="0" w:space="0" w:color="auto"/>
            <w:right w:val="none" w:sz="0" w:space="0" w:color="auto"/>
          </w:divBdr>
        </w:div>
        <w:div w:id="462503235">
          <w:marLeft w:val="640"/>
          <w:marRight w:val="0"/>
          <w:marTop w:val="0"/>
          <w:marBottom w:val="0"/>
          <w:divBdr>
            <w:top w:val="none" w:sz="0" w:space="0" w:color="auto"/>
            <w:left w:val="none" w:sz="0" w:space="0" w:color="auto"/>
            <w:bottom w:val="none" w:sz="0" w:space="0" w:color="auto"/>
            <w:right w:val="none" w:sz="0" w:space="0" w:color="auto"/>
          </w:divBdr>
        </w:div>
        <w:div w:id="554855026">
          <w:marLeft w:val="640"/>
          <w:marRight w:val="0"/>
          <w:marTop w:val="0"/>
          <w:marBottom w:val="0"/>
          <w:divBdr>
            <w:top w:val="none" w:sz="0" w:space="0" w:color="auto"/>
            <w:left w:val="none" w:sz="0" w:space="0" w:color="auto"/>
            <w:bottom w:val="none" w:sz="0" w:space="0" w:color="auto"/>
            <w:right w:val="none" w:sz="0" w:space="0" w:color="auto"/>
          </w:divBdr>
        </w:div>
        <w:div w:id="640112631">
          <w:marLeft w:val="640"/>
          <w:marRight w:val="0"/>
          <w:marTop w:val="0"/>
          <w:marBottom w:val="0"/>
          <w:divBdr>
            <w:top w:val="none" w:sz="0" w:space="0" w:color="auto"/>
            <w:left w:val="none" w:sz="0" w:space="0" w:color="auto"/>
            <w:bottom w:val="none" w:sz="0" w:space="0" w:color="auto"/>
            <w:right w:val="none" w:sz="0" w:space="0" w:color="auto"/>
          </w:divBdr>
        </w:div>
        <w:div w:id="641159347">
          <w:marLeft w:val="640"/>
          <w:marRight w:val="0"/>
          <w:marTop w:val="0"/>
          <w:marBottom w:val="0"/>
          <w:divBdr>
            <w:top w:val="none" w:sz="0" w:space="0" w:color="auto"/>
            <w:left w:val="none" w:sz="0" w:space="0" w:color="auto"/>
            <w:bottom w:val="none" w:sz="0" w:space="0" w:color="auto"/>
            <w:right w:val="none" w:sz="0" w:space="0" w:color="auto"/>
          </w:divBdr>
        </w:div>
        <w:div w:id="702555306">
          <w:marLeft w:val="640"/>
          <w:marRight w:val="0"/>
          <w:marTop w:val="0"/>
          <w:marBottom w:val="0"/>
          <w:divBdr>
            <w:top w:val="none" w:sz="0" w:space="0" w:color="auto"/>
            <w:left w:val="none" w:sz="0" w:space="0" w:color="auto"/>
            <w:bottom w:val="none" w:sz="0" w:space="0" w:color="auto"/>
            <w:right w:val="none" w:sz="0" w:space="0" w:color="auto"/>
          </w:divBdr>
        </w:div>
        <w:div w:id="707948431">
          <w:marLeft w:val="640"/>
          <w:marRight w:val="0"/>
          <w:marTop w:val="0"/>
          <w:marBottom w:val="0"/>
          <w:divBdr>
            <w:top w:val="none" w:sz="0" w:space="0" w:color="auto"/>
            <w:left w:val="none" w:sz="0" w:space="0" w:color="auto"/>
            <w:bottom w:val="none" w:sz="0" w:space="0" w:color="auto"/>
            <w:right w:val="none" w:sz="0" w:space="0" w:color="auto"/>
          </w:divBdr>
        </w:div>
        <w:div w:id="785584885">
          <w:marLeft w:val="640"/>
          <w:marRight w:val="0"/>
          <w:marTop w:val="0"/>
          <w:marBottom w:val="0"/>
          <w:divBdr>
            <w:top w:val="none" w:sz="0" w:space="0" w:color="auto"/>
            <w:left w:val="none" w:sz="0" w:space="0" w:color="auto"/>
            <w:bottom w:val="none" w:sz="0" w:space="0" w:color="auto"/>
            <w:right w:val="none" w:sz="0" w:space="0" w:color="auto"/>
          </w:divBdr>
        </w:div>
        <w:div w:id="847715483">
          <w:marLeft w:val="640"/>
          <w:marRight w:val="0"/>
          <w:marTop w:val="0"/>
          <w:marBottom w:val="0"/>
          <w:divBdr>
            <w:top w:val="none" w:sz="0" w:space="0" w:color="auto"/>
            <w:left w:val="none" w:sz="0" w:space="0" w:color="auto"/>
            <w:bottom w:val="none" w:sz="0" w:space="0" w:color="auto"/>
            <w:right w:val="none" w:sz="0" w:space="0" w:color="auto"/>
          </w:divBdr>
        </w:div>
        <w:div w:id="882257156">
          <w:marLeft w:val="640"/>
          <w:marRight w:val="0"/>
          <w:marTop w:val="0"/>
          <w:marBottom w:val="0"/>
          <w:divBdr>
            <w:top w:val="none" w:sz="0" w:space="0" w:color="auto"/>
            <w:left w:val="none" w:sz="0" w:space="0" w:color="auto"/>
            <w:bottom w:val="none" w:sz="0" w:space="0" w:color="auto"/>
            <w:right w:val="none" w:sz="0" w:space="0" w:color="auto"/>
          </w:divBdr>
        </w:div>
        <w:div w:id="925698095">
          <w:marLeft w:val="640"/>
          <w:marRight w:val="0"/>
          <w:marTop w:val="0"/>
          <w:marBottom w:val="0"/>
          <w:divBdr>
            <w:top w:val="none" w:sz="0" w:space="0" w:color="auto"/>
            <w:left w:val="none" w:sz="0" w:space="0" w:color="auto"/>
            <w:bottom w:val="none" w:sz="0" w:space="0" w:color="auto"/>
            <w:right w:val="none" w:sz="0" w:space="0" w:color="auto"/>
          </w:divBdr>
        </w:div>
        <w:div w:id="1031802792">
          <w:marLeft w:val="640"/>
          <w:marRight w:val="0"/>
          <w:marTop w:val="0"/>
          <w:marBottom w:val="0"/>
          <w:divBdr>
            <w:top w:val="none" w:sz="0" w:space="0" w:color="auto"/>
            <w:left w:val="none" w:sz="0" w:space="0" w:color="auto"/>
            <w:bottom w:val="none" w:sz="0" w:space="0" w:color="auto"/>
            <w:right w:val="none" w:sz="0" w:space="0" w:color="auto"/>
          </w:divBdr>
        </w:div>
        <w:div w:id="1101219380">
          <w:marLeft w:val="640"/>
          <w:marRight w:val="0"/>
          <w:marTop w:val="0"/>
          <w:marBottom w:val="0"/>
          <w:divBdr>
            <w:top w:val="none" w:sz="0" w:space="0" w:color="auto"/>
            <w:left w:val="none" w:sz="0" w:space="0" w:color="auto"/>
            <w:bottom w:val="none" w:sz="0" w:space="0" w:color="auto"/>
            <w:right w:val="none" w:sz="0" w:space="0" w:color="auto"/>
          </w:divBdr>
        </w:div>
        <w:div w:id="1139685216">
          <w:marLeft w:val="640"/>
          <w:marRight w:val="0"/>
          <w:marTop w:val="0"/>
          <w:marBottom w:val="0"/>
          <w:divBdr>
            <w:top w:val="none" w:sz="0" w:space="0" w:color="auto"/>
            <w:left w:val="none" w:sz="0" w:space="0" w:color="auto"/>
            <w:bottom w:val="none" w:sz="0" w:space="0" w:color="auto"/>
            <w:right w:val="none" w:sz="0" w:space="0" w:color="auto"/>
          </w:divBdr>
        </w:div>
        <w:div w:id="1140267480">
          <w:marLeft w:val="640"/>
          <w:marRight w:val="0"/>
          <w:marTop w:val="0"/>
          <w:marBottom w:val="0"/>
          <w:divBdr>
            <w:top w:val="none" w:sz="0" w:space="0" w:color="auto"/>
            <w:left w:val="none" w:sz="0" w:space="0" w:color="auto"/>
            <w:bottom w:val="none" w:sz="0" w:space="0" w:color="auto"/>
            <w:right w:val="none" w:sz="0" w:space="0" w:color="auto"/>
          </w:divBdr>
        </w:div>
        <w:div w:id="1145774813">
          <w:marLeft w:val="640"/>
          <w:marRight w:val="0"/>
          <w:marTop w:val="0"/>
          <w:marBottom w:val="0"/>
          <w:divBdr>
            <w:top w:val="none" w:sz="0" w:space="0" w:color="auto"/>
            <w:left w:val="none" w:sz="0" w:space="0" w:color="auto"/>
            <w:bottom w:val="none" w:sz="0" w:space="0" w:color="auto"/>
            <w:right w:val="none" w:sz="0" w:space="0" w:color="auto"/>
          </w:divBdr>
        </w:div>
        <w:div w:id="1235972748">
          <w:marLeft w:val="640"/>
          <w:marRight w:val="0"/>
          <w:marTop w:val="0"/>
          <w:marBottom w:val="0"/>
          <w:divBdr>
            <w:top w:val="none" w:sz="0" w:space="0" w:color="auto"/>
            <w:left w:val="none" w:sz="0" w:space="0" w:color="auto"/>
            <w:bottom w:val="none" w:sz="0" w:space="0" w:color="auto"/>
            <w:right w:val="none" w:sz="0" w:space="0" w:color="auto"/>
          </w:divBdr>
        </w:div>
        <w:div w:id="1243831010">
          <w:marLeft w:val="640"/>
          <w:marRight w:val="0"/>
          <w:marTop w:val="0"/>
          <w:marBottom w:val="0"/>
          <w:divBdr>
            <w:top w:val="none" w:sz="0" w:space="0" w:color="auto"/>
            <w:left w:val="none" w:sz="0" w:space="0" w:color="auto"/>
            <w:bottom w:val="none" w:sz="0" w:space="0" w:color="auto"/>
            <w:right w:val="none" w:sz="0" w:space="0" w:color="auto"/>
          </w:divBdr>
        </w:div>
        <w:div w:id="1269922566">
          <w:marLeft w:val="640"/>
          <w:marRight w:val="0"/>
          <w:marTop w:val="0"/>
          <w:marBottom w:val="0"/>
          <w:divBdr>
            <w:top w:val="none" w:sz="0" w:space="0" w:color="auto"/>
            <w:left w:val="none" w:sz="0" w:space="0" w:color="auto"/>
            <w:bottom w:val="none" w:sz="0" w:space="0" w:color="auto"/>
            <w:right w:val="none" w:sz="0" w:space="0" w:color="auto"/>
          </w:divBdr>
        </w:div>
        <w:div w:id="1329676893">
          <w:marLeft w:val="640"/>
          <w:marRight w:val="0"/>
          <w:marTop w:val="0"/>
          <w:marBottom w:val="0"/>
          <w:divBdr>
            <w:top w:val="none" w:sz="0" w:space="0" w:color="auto"/>
            <w:left w:val="none" w:sz="0" w:space="0" w:color="auto"/>
            <w:bottom w:val="none" w:sz="0" w:space="0" w:color="auto"/>
            <w:right w:val="none" w:sz="0" w:space="0" w:color="auto"/>
          </w:divBdr>
        </w:div>
        <w:div w:id="1613828010">
          <w:marLeft w:val="640"/>
          <w:marRight w:val="0"/>
          <w:marTop w:val="0"/>
          <w:marBottom w:val="0"/>
          <w:divBdr>
            <w:top w:val="none" w:sz="0" w:space="0" w:color="auto"/>
            <w:left w:val="none" w:sz="0" w:space="0" w:color="auto"/>
            <w:bottom w:val="none" w:sz="0" w:space="0" w:color="auto"/>
            <w:right w:val="none" w:sz="0" w:space="0" w:color="auto"/>
          </w:divBdr>
        </w:div>
        <w:div w:id="1631011592">
          <w:marLeft w:val="640"/>
          <w:marRight w:val="0"/>
          <w:marTop w:val="0"/>
          <w:marBottom w:val="0"/>
          <w:divBdr>
            <w:top w:val="none" w:sz="0" w:space="0" w:color="auto"/>
            <w:left w:val="none" w:sz="0" w:space="0" w:color="auto"/>
            <w:bottom w:val="none" w:sz="0" w:space="0" w:color="auto"/>
            <w:right w:val="none" w:sz="0" w:space="0" w:color="auto"/>
          </w:divBdr>
        </w:div>
        <w:div w:id="1643464720">
          <w:marLeft w:val="640"/>
          <w:marRight w:val="0"/>
          <w:marTop w:val="0"/>
          <w:marBottom w:val="0"/>
          <w:divBdr>
            <w:top w:val="none" w:sz="0" w:space="0" w:color="auto"/>
            <w:left w:val="none" w:sz="0" w:space="0" w:color="auto"/>
            <w:bottom w:val="none" w:sz="0" w:space="0" w:color="auto"/>
            <w:right w:val="none" w:sz="0" w:space="0" w:color="auto"/>
          </w:divBdr>
        </w:div>
        <w:div w:id="1797524604">
          <w:marLeft w:val="640"/>
          <w:marRight w:val="0"/>
          <w:marTop w:val="0"/>
          <w:marBottom w:val="0"/>
          <w:divBdr>
            <w:top w:val="none" w:sz="0" w:space="0" w:color="auto"/>
            <w:left w:val="none" w:sz="0" w:space="0" w:color="auto"/>
            <w:bottom w:val="none" w:sz="0" w:space="0" w:color="auto"/>
            <w:right w:val="none" w:sz="0" w:space="0" w:color="auto"/>
          </w:divBdr>
        </w:div>
        <w:div w:id="1825462110">
          <w:marLeft w:val="640"/>
          <w:marRight w:val="0"/>
          <w:marTop w:val="0"/>
          <w:marBottom w:val="0"/>
          <w:divBdr>
            <w:top w:val="none" w:sz="0" w:space="0" w:color="auto"/>
            <w:left w:val="none" w:sz="0" w:space="0" w:color="auto"/>
            <w:bottom w:val="none" w:sz="0" w:space="0" w:color="auto"/>
            <w:right w:val="none" w:sz="0" w:space="0" w:color="auto"/>
          </w:divBdr>
        </w:div>
        <w:div w:id="1893033733">
          <w:marLeft w:val="640"/>
          <w:marRight w:val="0"/>
          <w:marTop w:val="0"/>
          <w:marBottom w:val="0"/>
          <w:divBdr>
            <w:top w:val="none" w:sz="0" w:space="0" w:color="auto"/>
            <w:left w:val="none" w:sz="0" w:space="0" w:color="auto"/>
            <w:bottom w:val="none" w:sz="0" w:space="0" w:color="auto"/>
            <w:right w:val="none" w:sz="0" w:space="0" w:color="auto"/>
          </w:divBdr>
        </w:div>
        <w:div w:id="1964146230">
          <w:marLeft w:val="640"/>
          <w:marRight w:val="0"/>
          <w:marTop w:val="0"/>
          <w:marBottom w:val="0"/>
          <w:divBdr>
            <w:top w:val="none" w:sz="0" w:space="0" w:color="auto"/>
            <w:left w:val="none" w:sz="0" w:space="0" w:color="auto"/>
            <w:bottom w:val="none" w:sz="0" w:space="0" w:color="auto"/>
            <w:right w:val="none" w:sz="0" w:space="0" w:color="auto"/>
          </w:divBdr>
        </w:div>
      </w:divsChild>
    </w:div>
    <w:div w:id="740563837">
      <w:bodyDiv w:val="1"/>
      <w:marLeft w:val="0"/>
      <w:marRight w:val="0"/>
      <w:marTop w:val="0"/>
      <w:marBottom w:val="0"/>
      <w:divBdr>
        <w:top w:val="none" w:sz="0" w:space="0" w:color="auto"/>
        <w:left w:val="none" w:sz="0" w:space="0" w:color="auto"/>
        <w:bottom w:val="none" w:sz="0" w:space="0" w:color="auto"/>
        <w:right w:val="none" w:sz="0" w:space="0" w:color="auto"/>
      </w:divBdr>
      <w:divsChild>
        <w:div w:id="465779142">
          <w:marLeft w:val="640"/>
          <w:marRight w:val="0"/>
          <w:marTop w:val="0"/>
          <w:marBottom w:val="0"/>
          <w:divBdr>
            <w:top w:val="none" w:sz="0" w:space="0" w:color="auto"/>
            <w:left w:val="none" w:sz="0" w:space="0" w:color="auto"/>
            <w:bottom w:val="none" w:sz="0" w:space="0" w:color="auto"/>
            <w:right w:val="none" w:sz="0" w:space="0" w:color="auto"/>
          </w:divBdr>
        </w:div>
        <w:div w:id="564727149">
          <w:marLeft w:val="640"/>
          <w:marRight w:val="0"/>
          <w:marTop w:val="0"/>
          <w:marBottom w:val="0"/>
          <w:divBdr>
            <w:top w:val="none" w:sz="0" w:space="0" w:color="auto"/>
            <w:left w:val="none" w:sz="0" w:space="0" w:color="auto"/>
            <w:bottom w:val="none" w:sz="0" w:space="0" w:color="auto"/>
            <w:right w:val="none" w:sz="0" w:space="0" w:color="auto"/>
          </w:divBdr>
        </w:div>
        <w:div w:id="623972269">
          <w:marLeft w:val="640"/>
          <w:marRight w:val="0"/>
          <w:marTop w:val="0"/>
          <w:marBottom w:val="0"/>
          <w:divBdr>
            <w:top w:val="none" w:sz="0" w:space="0" w:color="auto"/>
            <w:left w:val="none" w:sz="0" w:space="0" w:color="auto"/>
            <w:bottom w:val="none" w:sz="0" w:space="0" w:color="auto"/>
            <w:right w:val="none" w:sz="0" w:space="0" w:color="auto"/>
          </w:divBdr>
        </w:div>
        <w:div w:id="728726524">
          <w:marLeft w:val="640"/>
          <w:marRight w:val="0"/>
          <w:marTop w:val="0"/>
          <w:marBottom w:val="0"/>
          <w:divBdr>
            <w:top w:val="none" w:sz="0" w:space="0" w:color="auto"/>
            <w:left w:val="none" w:sz="0" w:space="0" w:color="auto"/>
            <w:bottom w:val="none" w:sz="0" w:space="0" w:color="auto"/>
            <w:right w:val="none" w:sz="0" w:space="0" w:color="auto"/>
          </w:divBdr>
        </w:div>
        <w:div w:id="1116828342">
          <w:marLeft w:val="640"/>
          <w:marRight w:val="0"/>
          <w:marTop w:val="0"/>
          <w:marBottom w:val="0"/>
          <w:divBdr>
            <w:top w:val="none" w:sz="0" w:space="0" w:color="auto"/>
            <w:left w:val="none" w:sz="0" w:space="0" w:color="auto"/>
            <w:bottom w:val="none" w:sz="0" w:space="0" w:color="auto"/>
            <w:right w:val="none" w:sz="0" w:space="0" w:color="auto"/>
          </w:divBdr>
        </w:div>
        <w:div w:id="1128359220">
          <w:marLeft w:val="640"/>
          <w:marRight w:val="0"/>
          <w:marTop w:val="0"/>
          <w:marBottom w:val="0"/>
          <w:divBdr>
            <w:top w:val="none" w:sz="0" w:space="0" w:color="auto"/>
            <w:left w:val="none" w:sz="0" w:space="0" w:color="auto"/>
            <w:bottom w:val="none" w:sz="0" w:space="0" w:color="auto"/>
            <w:right w:val="none" w:sz="0" w:space="0" w:color="auto"/>
          </w:divBdr>
        </w:div>
        <w:div w:id="1407605247">
          <w:marLeft w:val="640"/>
          <w:marRight w:val="0"/>
          <w:marTop w:val="0"/>
          <w:marBottom w:val="0"/>
          <w:divBdr>
            <w:top w:val="none" w:sz="0" w:space="0" w:color="auto"/>
            <w:left w:val="none" w:sz="0" w:space="0" w:color="auto"/>
            <w:bottom w:val="none" w:sz="0" w:space="0" w:color="auto"/>
            <w:right w:val="none" w:sz="0" w:space="0" w:color="auto"/>
          </w:divBdr>
        </w:div>
        <w:div w:id="1498225195">
          <w:marLeft w:val="640"/>
          <w:marRight w:val="0"/>
          <w:marTop w:val="0"/>
          <w:marBottom w:val="0"/>
          <w:divBdr>
            <w:top w:val="none" w:sz="0" w:space="0" w:color="auto"/>
            <w:left w:val="none" w:sz="0" w:space="0" w:color="auto"/>
            <w:bottom w:val="none" w:sz="0" w:space="0" w:color="auto"/>
            <w:right w:val="none" w:sz="0" w:space="0" w:color="auto"/>
          </w:divBdr>
        </w:div>
        <w:div w:id="1744259329">
          <w:marLeft w:val="640"/>
          <w:marRight w:val="0"/>
          <w:marTop w:val="0"/>
          <w:marBottom w:val="0"/>
          <w:divBdr>
            <w:top w:val="none" w:sz="0" w:space="0" w:color="auto"/>
            <w:left w:val="none" w:sz="0" w:space="0" w:color="auto"/>
            <w:bottom w:val="none" w:sz="0" w:space="0" w:color="auto"/>
            <w:right w:val="none" w:sz="0" w:space="0" w:color="auto"/>
          </w:divBdr>
        </w:div>
        <w:div w:id="1813600412">
          <w:marLeft w:val="640"/>
          <w:marRight w:val="0"/>
          <w:marTop w:val="0"/>
          <w:marBottom w:val="0"/>
          <w:divBdr>
            <w:top w:val="none" w:sz="0" w:space="0" w:color="auto"/>
            <w:left w:val="none" w:sz="0" w:space="0" w:color="auto"/>
            <w:bottom w:val="none" w:sz="0" w:space="0" w:color="auto"/>
            <w:right w:val="none" w:sz="0" w:space="0" w:color="auto"/>
          </w:divBdr>
        </w:div>
        <w:div w:id="1838421699">
          <w:marLeft w:val="640"/>
          <w:marRight w:val="0"/>
          <w:marTop w:val="0"/>
          <w:marBottom w:val="0"/>
          <w:divBdr>
            <w:top w:val="none" w:sz="0" w:space="0" w:color="auto"/>
            <w:left w:val="none" w:sz="0" w:space="0" w:color="auto"/>
            <w:bottom w:val="none" w:sz="0" w:space="0" w:color="auto"/>
            <w:right w:val="none" w:sz="0" w:space="0" w:color="auto"/>
          </w:divBdr>
        </w:div>
        <w:div w:id="1848012296">
          <w:marLeft w:val="640"/>
          <w:marRight w:val="0"/>
          <w:marTop w:val="0"/>
          <w:marBottom w:val="0"/>
          <w:divBdr>
            <w:top w:val="none" w:sz="0" w:space="0" w:color="auto"/>
            <w:left w:val="none" w:sz="0" w:space="0" w:color="auto"/>
            <w:bottom w:val="none" w:sz="0" w:space="0" w:color="auto"/>
            <w:right w:val="none" w:sz="0" w:space="0" w:color="auto"/>
          </w:divBdr>
        </w:div>
      </w:divsChild>
    </w:div>
    <w:div w:id="792754315">
      <w:bodyDiv w:val="1"/>
      <w:marLeft w:val="0"/>
      <w:marRight w:val="0"/>
      <w:marTop w:val="0"/>
      <w:marBottom w:val="0"/>
      <w:divBdr>
        <w:top w:val="none" w:sz="0" w:space="0" w:color="auto"/>
        <w:left w:val="none" w:sz="0" w:space="0" w:color="auto"/>
        <w:bottom w:val="none" w:sz="0" w:space="0" w:color="auto"/>
        <w:right w:val="none" w:sz="0" w:space="0" w:color="auto"/>
      </w:divBdr>
      <w:divsChild>
        <w:div w:id="113985119">
          <w:marLeft w:val="640"/>
          <w:marRight w:val="0"/>
          <w:marTop w:val="0"/>
          <w:marBottom w:val="0"/>
          <w:divBdr>
            <w:top w:val="none" w:sz="0" w:space="0" w:color="auto"/>
            <w:left w:val="none" w:sz="0" w:space="0" w:color="auto"/>
            <w:bottom w:val="none" w:sz="0" w:space="0" w:color="auto"/>
            <w:right w:val="none" w:sz="0" w:space="0" w:color="auto"/>
          </w:divBdr>
        </w:div>
        <w:div w:id="397901107">
          <w:marLeft w:val="640"/>
          <w:marRight w:val="0"/>
          <w:marTop w:val="0"/>
          <w:marBottom w:val="0"/>
          <w:divBdr>
            <w:top w:val="none" w:sz="0" w:space="0" w:color="auto"/>
            <w:left w:val="none" w:sz="0" w:space="0" w:color="auto"/>
            <w:bottom w:val="none" w:sz="0" w:space="0" w:color="auto"/>
            <w:right w:val="none" w:sz="0" w:space="0" w:color="auto"/>
          </w:divBdr>
        </w:div>
        <w:div w:id="479618779">
          <w:marLeft w:val="640"/>
          <w:marRight w:val="0"/>
          <w:marTop w:val="0"/>
          <w:marBottom w:val="0"/>
          <w:divBdr>
            <w:top w:val="none" w:sz="0" w:space="0" w:color="auto"/>
            <w:left w:val="none" w:sz="0" w:space="0" w:color="auto"/>
            <w:bottom w:val="none" w:sz="0" w:space="0" w:color="auto"/>
            <w:right w:val="none" w:sz="0" w:space="0" w:color="auto"/>
          </w:divBdr>
        </w:div>
        <w:div w:id="594554317">
          <w:marLeft w:val="640"/>
          <w:marRight w:val="0"/>
          <w:marTop w:val="0"/>
          <w:marBottom w:val="0"/>
          <w:divBdr>
            <w:top w:val="none" w:sz="0" w:space="0" w:color="auto"/>
            <w:left w:val="none" w:sz="0" w:space="0" w:color="auto"/>
            <w:bottom w:val="none" w:sz="0" w:space="0" w:color="auto"/>
            <w:right w:val="none" w:sz="0" w:space="0" w:color="auto"/>
          </w:divBdr>
        </w:div>
        <w:div w:id="807359224">
          <w:marLeft w:val="640"/>
          <w:marRight w:val="0"/>
          <w:marTop w:val="0"/>
          <w:marBottom w:val="0"/>
          <w:divBdr>
            <w:top w:val="none" w:sz="0" w:space="0" w:color="auto"/>
            <w:left w:val="none" w:sz="0" w:space="0" w:color="auto"/>
            <w:bottom w:val="none" w:sz="0" w:space="0" w:color="auto"/>
            <w:right w:val="none" w:sz="0" w:space="0" w:color="auto"/>
          </w:divBdr>
        </w:div>
        <w:div w:id="1247575026">
          <w:marLeft w:val="640"/>
          <w:marRight w:val="0"/>
          <w:marTop w:val="0"/>
          <w:marBottom w:val="0"/>
          <w:divBdr>
            <w:top w:val="none" w:sz="0" w:space="0" w:color="auto"/>
            <w:left w:val="none" w:sz="0" w:space="0" w:color="auto"/>
            <w:bottom w:val="none" w:sz="0" w:space="0" w:color="auto"/>
            <w:right w:val="none" w:sz="0" w:space="0" w:color="auto"/>
          </w:divBdr>
        </w:div>
        <w:div w:id="1553687066">
          <w:marLeft w:val="640"/>
          <w:marRight w:val="0"/>
          <w:marTop w:val="0"/>
          <w:marBottom w:val="0"/>
          <w:divBdr>
            <w:top w:val="none" w:sz="0" w:space="0" w:color="auto"/>
            <w:left w:val="none" w:sz="0" w:space="0" w:color="auto"/>
            <w:bottom w:val="none" w:sz="0" w:space="0" w:color="auto"/>
            <w:right w:val="none" w:sz="0" w:space="0" w:color="auto"/>
          </w:divBdr>
        </w:div>
        <w:div w:id="2011178271">
          <w:marLeft w:val="640"/>
          <w:marRight w:val="0"/>
          <w:marTop w:val="0"/>
          <w:marBottom w:val="0"/>
          <w:divBdr>
            <w:top w:val="none" w:sz="0" w:space="0" w:color="auto"/>
            <w:left w:val="none" w:sz="0" w:space="0" w:color="auto"/>
            <w:bottom w:val="none" w:sz="0" w:space="0" w:color="auto"/>
            <w:right w:val="none" w:sz="0" w:space="0" w:color="auto"/>
          </w:divBdr>
        </w:div>
        <w:div w:id="2076080272">
          <w:marLeft w:val="640"/>
          <w:marRight w:val="0"/>
          <w:marTop w:val="0"/>
          <w:marBottom w:val="0"/>
          <w:divBdr>
            <w:top w:val="none" w:sz="0" w:space="0" w:color="auto"/>
            <w:left w:val="none" w:sz="0" w:space="0" w:color="auto"/>
            <w:bottom w:val="none" w:sz="0" w:space="0" w:color="auto"/>
            <w:right w:val="none" w:sz="0" w:space="0" w:color="auto"/>
          </w:divBdr>
        </w:div>
        <w:div w:id="2134211085">
          <w:marLeft w:val="640"/>
          <w:marRight w:val="0"/>
          <w:marTop w:val="0"/>
          <w:marBottom w:val="0"/>
          <w:divBdr>
            <w:top w:val="none" w:sz="0" w:space="0" w:color="auto"/>
            <w:left w:val="none" w:sz="0" w:space="0" w:color="auto"/>
            <w:bottom w:val="none" w:sz="0" w:space="0" w:color="auto"/>
            <w:right w:val="none" w:sz="0" w:space="0" w:color="auto"/>
          </w:divBdr>
        </w:div>
      </w:divsChild>
    </w:div>
    <w:div w:id="905382297">
      <w:bodyDiv w:val="1"/>
      <w:marLeft w:val="0"/>
      <w:marRight w:val="0"/>
      <w:marTop w:val="0"/>
      <w:marBottom w:val="0"/>
      <w:divBdr>
        <w:top w:val="none" w:sz="0" w:space="0" w:color="auto"/>
        <w:left w:val="none" w:sz="0" w:space="0" w:color="auto"/>
        <w:bottom w:val="none" w:sz="0" w:space="0" w:color="auto"/>
        <w:right w:val="none" w:sz="0" w:space="0" w:color="auto"/>
      </w:divBdr>
      <w:divsChild>
        <w:div w:id="244613030">
          <w:marLeft w:val="640"/>
          <w:marRight w:val="0"/>
          <w:marTop w:val="0"/>
          <w:marBottom w:val="0"/>
          <w:divBdr>
            <w:top w:val="none" w:sz="0" w:space="0" w:color="auto"/>
            <w:left w:val="none" w:sz="0" w:space="0" w:color="auto"/>
            <w:bottom w:val="none" w:sz="0" w:space="0" w:color="auto"/>
            <w:right w:val="none" w:sz="0" w:space="0" w:color="auto"/>
          </w:divBdr>
        </w:div>
        <w:div w:id="249241802">
          <w:marLeft w:val="640"/>
          <w:marRight w:val="0"/>
          <w:marTop w:val="0"/>
          <w:marBottom w:val="0"/>
          <w:divBdr>
            <w:top w:val="none" w:sz="0" w:space="0" w:color="auto"/>
            <w:left w:val="none" w:sz="0" w:space="0" w:color="auto"/>
            <w:bottom w:val="none" w:sz="0" w:space="0" w:color="auto"/>
            <w:right w:val="none" w:sz="0" w:space="0" w:color="auto"/>
          </w:divBdr>
        </w:div>
        <w:div w:id="408502189">
          <w:marLeft w:val="640"/>
          <w:marRight w:val="0"/>
          <w:marTop w:val="0"/>
          <w:marBottom w:val="0"/>
          <w:divBdr>
            <w:top w:val="none" w:sz="0" w:space="0" w:color="auto"/>
            <w:left w:val="none" w:sz="0" w:space="0" w:color="auto"/>
            <w:bottom w:val="none" w:sz="0" w:space="0" w:color="auto"/>
            <w:right w:val="none" w:sz="0" w:space="0" w:color="auto"/>
          </w:divBdr>
        </w:div>
        <w:div w:id="423915202">
          <w:marLeft w:val="640"/>
          <w:marRight w:val="0"/>
          <w:marTop w:val="0"/>
          <w:marBottom w:val="0"/>
          <w:divBdr>
            <w:top w:val="none" w:sz="0" w:space="0" w:color="auto"/>
            <w:left w:val="none" w:sz="0" w:space="0" w:color="auto"/>
            <w:bottom w:val="none" w:sz="0" w:space="0" w:color="auto"/>
            <w:right w:val="none" w:sz="0" w:space="0" w:color="auto"/>
          </w:divBdr>
        </w:div>
        <w:div w:id="460464531">
          <w:marLeft w:val="640"/>
          <w:marRight w:val="0"/>
          <w:marTop w:val="0"/>
          <w:marBottom w:val="0"/>
          <w:divBdr>
            <w:top w:val="none" w:sz="0" w:space="0" w:color="auto"/>
            <w:left w:val="none" w:sz="0" w:space="0" w:color="auto"/>
            <w:bottom w:val="none" w:sz="0" w:space="0" w:color="auto"/>
            <w:right w:val="none" w:sz="0" w:space="0" w:color="auto"/>
          </w:divBdr>
        </w:div>
        <w:div w:id="789512325">
          <w:marLeft w:val="640"/>
          <w:marRight w:val="0"/>
          <w:marTop w:val="0"/>
          <w:marBottom w:val="0"/>
          <w:divBdr>
            <w:top w:val="none" w:sz="0" w:space="0" w:color="auto"/>
            <w:left w:val="none" w:sz="0" w:space="0" w:color="auto"/>
            <w:bottom w:val="none" w:sz="0" w:space="0" w:color="auto"/>
            <w:right w:val="none" w:sz="0" w:space="0" w:color="auto"/>
          </w:divBdr>
        </w:div>
        <w:div w:id="917446618">
          <w:marLeft w:val="640"/>
          <w:marRight w:val="0"/>
          <w:marTop w:val="0"/>
          <w:marBottom w:val="0"/>
          <w:divBdr>
            <w:top w:val="none" w:sz="0" w:space="0" w:color="auto"/>
            <w:left w:val="none" w:sz="0" w:space="0" w:color="auto"/>
            <w:bottom w:val="none" w:sz="0" w:space="0" w:color="auto"/>
            <w:right w:val="none" w:sz="0" w:space="0" w:color="auto"/>
          </w:divBdr>
        </w:div>
        <w:div w:id="1044014731">
          <w:marLeft w:val="640"/>
          <w:marRight w:val="0"/>
          <w:marTop w:val="0"/>
          <w:marBottom w:val="0"/>
          <w:divBdr>
            <w:top w:val="none" w:sz="0" w:space="0" w:color="auto"/>
            <w:left w:val="none" w:sz="0" w:space="0" w:color="auto"/>
            <w:bottom w:val="none" w:sz="0" w:space="0" w:color="auto"/>
            <w:right w:val="none" w:sz="0" w:space="0" w:color="auto"/>
          </w:divBdr>
        </w:div>
        <w:div w:id="1736931447">
          <w:marLeft w:val="640"/>
          <w:marRight w:val="0"/>
          <w:marTop w:val="0"/>
          <w:marBottom w:val="0"/>
          <w:divBdr>
            <w:top w:val="none" w:sz="0" w:space="0" w:color="auto"/>
            <w:left w:val="none" w:sz="0" w:space="0" w:color="auto"/>
            <w:bottom w:val="none" w:sz="0" w:space="0" w:color="auto"/>
            <w:right w:val="none" w:sz="0" w:space="0" w:color="auto"/>
          </w:divBdr>
        </w:div>
        <w:div w:id="1758555348">
          <w:marLeft w:val="640"/>
          <w:marRight w:val="0"/>
          <w:marTop w:val="0"/>
          <w:marBottom w:val="0"/>
          <w:divBdr>
            <w:top w:val="none" w:sz="0" w:space="0" w:color="auto"/>
            <w:left w:val="none" w:sz="0" w:space="0" w:color="auto"/>
            <w:bottom w:val="none" w:sz="0" w:space="0" w:color="auto"/>
            <w:right w:val="none" w:sz="0" w:space="0" w:color="auto"/>
          </w:divBdr>
        </w:div>
        <w:div w:id="1982420623">
          <w:marLeft w:val="640"/>
          <w:marRight w:val="0"/>
          <w:marTop w:val="0"/>
          <w:marBottom w:val="0"/>
          <w:divBdr>
            <w:top w:val="none" w:sz="0" w:space="0" w:color="auto"/>
            <w:left w:val="none" w:sz="0" w:space="0" w:color="auto"/>
            <w:bottom w:val="none" w:sz="0" w:space="0" w:color="auto"/>
            <w:right w:val="none" w:sz="0" w:space="0" w:color="auto"/>
          </w:divBdr>
        </w:div>
      </w:divsChild>
    </w:div>
    <w:div w:id="1110859004">
      <w:bodyDiv w:val="1"/>
      <w:marLeft w:val="0"/>
      <w:marRight w:val="0"/>
      <w:marTop w:val="0"/>
      <w:marBottom w:val="0"/>
      <w:divBdr>
        <w:top w:val="none" w:sz="0" w:space="0" w:color="auto"/>
        <w:left w:val="none" w:sz="0" w:space="0" w:color="auto"/>
        <w:bottom w:val="none" w:sz="0" w:space="0" w:color="auto"/>
        <w:right w:val="none" w:sz="0" w:space="0" w:color="auto"/>
      </w:divBdr>
      <w:divsChild>
        <w:div w:id="80838416">
          <w:marLeft w:val="640"/>
          <w:marRight w:val="0"/>
          <w:marTop w:val="0"/>
          <w:marBottom w:val="0"/>
          <w:divBdr>
            <w:top w:val="none" w:sz="0" w:space="0" w:color="auto"/>
            <w:left w:val="none" w:sz="0" w:space="0" w:color="auto"/>
            <w:bottom w:val="none" w:sz="0" w:space="0" w:color="auto"/>
            <w:right w:val="none" w:sz="0" w:space="0" w:color="auto"/>
          </w:divBdr>
        </w:div>
        <w:div w:id="368185096">
          <w:marLeft w:val="640"/>
          <w:marRight w:val="0"/>
          <w:marTop w:val="0"/>
          <w:marBottom w:val="0"/>
          <w:divBdr>
            <w:top w:val="none" w:sz="0" w:space="0" w:color="auto"/>
            <w:left w:val="none" w:sz="0" w:space="0" w:color="auto"/>
            <w:bottom w:val="none" w:sz="0" w:space="0" w:color="auto"/>
            <w:right w:val="none" w:sz="0" w:space="0" w:color="auto"/>
          </w:divBdr>
        </w:div>
        <w:div w:id="516428650">
          <w:marLeft w:val="640"/>
          <w:marRight w:val="0"/>
          <w:marTop w:val="0"/>
          <w:marBottom w:val="0"/>
          <w:divBdr>
            <w:top w:val="none" w:sz="0" w:space="0" w:color="auto"/>
            <w:left w:val="none" w:sz="0" w:space="0" w:color="auto"/>
            <w:bottom w:val="none" w:sz="0" w:space="0" w:color="auto"/>
            <w:right w:val="none" w:sz="0" w:space="0" w:color="auto"/>
          </w:divBdr>
        </w:div>
        <w:div w:id="577250785">
          <w:marLeft w:val="640"/>
          <w:marRight w:val="0"/>
          <w:marTop w:val="0"/>
          <w:marBottom w:val="0"/>
          <w:divBdr>
            <w:top w:val="none" w:sz="0" w:space="0" w:color="auto"/>
            <w:left w:val="none" w:sz="0" w:space="0" w:color="auto"/>
            <w:bottom w:val="none" w:sz="0" w:space="0" w:color="auto"/>
            <w:right w:val="none" w:sz="0" w:space="0" w:color="auto"/>
          </w:divBdr>
        </w:div>
        <w:div w:id="632442097">
          <w:marLeft w:val="640"/>
          <w:marRight w:val="0"/>
          <w:marTop w:val="0"/>
          <w:marBottom w:val="0"/>
          <w:divBdr>
            <w:top w:val="none" w:sz="0" w:space="0" w:color="auto"/>
            <w:left w:val="none" w:sz="0" w:space="0" w:color="auto"/>
            <w:bottom w:val="none" w:sz="0" w:space="0" w:color="auto"/>
            <w:right w:val="none" w:sz="0" w:space="0" w:color="auto"/>
          </w:divBdr>
        </w:div>
        <w:div w:id="632759138">
          <w:marLeft w:val="640"/>
          <w:marRight w:val="0"/>
          <w:marTop w:val="0"/>
          <w:marBottom w:val="0"/>
          <w:divBdr>
            <w:top w:val="none" w:sz="0" w:space="0" w:color="auto"/>
            <w:left w:val="none" w:sz="0" w:space="0" w:color="auto"/>
            <w:bottom w:val="none" w:sz="0" w:space="0" w:color="auto"/>
            <w:right w:val="none" w:sz="0" w:space="0" w:color="auto"/>
          </w:divBdr>
        </w:div>
        <w:div w:id="792408327">
          <w:marLeft w:val="640"/>
          <w:marRight w:val="0"/>
          <w:marTop w:val="0"/>
          <w:marBottom w:val="0"/>
          <w:divBdr>
            <w:top w:val="none" w:sz="0" w:space="0" w:color="auto"/>
            <w:left w:val="none" w:sz="0" w:space="0" w:color="auto"/>
            <w:bottom w:val="none" w:sz="0" w:space="0" w:color="auto"/>
            <w:right w:val="none" w:sz="0" w:space="0" w:color="auto"/>
          </w:divBdr>
        </w:div>
        <w:div w:id="826484357">
          <w:marLeft w:val="640"/>
          <w:marRight w:val="0"/>
          <w:marTop w:val="0"/>
          <w:marBottom w:val="0"/>
          <w:divBdr>
            <w:top w:val="none" w:sz="0" w:space="0" w:color="auto"/>
            <w:left w:val="none" w:sz="0" w:space="0" w:color="auto"/>
            <w:bottom w:val="none" w:sz="0" w:space="0" w:color="auto"/>
            <w:right w:val="none" w:sz="0" w:space="0" w:color="auto"/>
          </w:divBdr>
        </w:div>
        <w:div w:id="1063715060">
          <w:marLeft w:val="640"/>
          <w:marRight w:val="0"/>
          <w:marTop w:val="0"/>
          <w:marBottom w:val="0"/>
          <w:divBdr>
            <w:top w:val="none" w:sz="0" w:space="0" w:color="auto"/>
            <w:left w:val="none" w:sz="0" w:space="0" w:color="auto"/>
            <w:bottom w:val="none" w:sz="0" w:space="0" w:color="auto"/>
            <w:right w:val="none" w:sz="0" w:space="0" w:color="auto"/>
          </w:divBdr>
        </w:div>
        <w:div w:id="1080492801">
          <w:marLeft w:val="640"/>
          <w:marRight w:val="0"/>
          <w:marTop w:val="0"/>
          <w:marBottom w:val="0"/>
          <w:divBdr>
            <w:top w:val="none" w:sz="0" w:space="0" w:color="auto"/>
            <w:left w:val="none" w:sz="0" w:space="0" w:color="auto"/>
            <w:bottom w:val="none" w:sz="0" w:space="0" w:color="auto"/>
            <w:right w:val="none" w:sz="0" w:space="0" w:color="auto"/>
          </w:divBdr>
        </w:div>
        <w:div w:id="1170293115">
          <w:marLeft w:val="640"/>
          <w:marRight w:val="0"/>
          <w:marTop w:val="0"/>
          <w:marBottom w:val="0"/>
          <w:divBdr>
            <w:top w:val="none" w:sz="0" w:space="0" w:color="auto"/>
            <w:left w:val="none" w:sz="0" w:space="0" w:color="auto"/>
            <w:bottom w:val="none" w:sz="0" w:space="0" w:color="auto"/>
            <w:right w:val="none" w:sz="0" w:space="0" w:color="auto"/>
          </w:divBdr>
        </w:div>
        <w:div w:id="1222325615">
          <w:marLeft w:val="640"/>
          <w:marRight w:val="0"/>
          <w:marTop w:val="0"/>
          <w:marBottom w:val="0"/>
          <w:divBdr>
            <w:top w:val="none" w:sz="0" w:space="0" w:color="auto"/>
            <w:left w:val="none" w:sz="0" w:space="0" w:color="auto"/>
            <w:bottom w:val="none" w:sz="0" w:space="0" w:color="auto"/>
            <w:right w:val="none" w:sz="0" w:space="0" w:color="auto"/>
          </w:divBdr>
        </w:div>
        <w:div w:id="1249117792">
          <w:marLeft w:val="640"/>
          <w:marRight w:val="0"/>
          <w:marTop w:val="0"/>
          <w:marBottom w:val="0"/>
          <w:divBdr>
            <w:top w:val="none" w:sz="0" w:space="0" w:color="auto"/>
            <w:left w:val="none" w:sz="0" w:space="0" w:color="auto"/>
            <w:bottom w:val="none" w:sz="0" w:space="0" w:color="auto"/>
            <w:right w:val="none" w:sz="0" w:space="0" w:color="auto"/>
          </w:divBdr>
        </w:div>
        <w:div w:id="1345327692">
          <w:marLeft w:val="640"/>
          <w:marRight w:val="0"/>
          <w:marTop w:val="0"/>
          <w:marBottom w:val="0"/>
          <w:divBdr>
            <w:top w:val="none" w:sz="0" w:space="0" w:color="auto"/>
            <w:left w:val="none" w:sz="0" w:space="0" w:color="auto"/>
            <w:bottom w:val="none" w:sz="0" w:space="0" w:color="auto"/>
            <w:right w:val="none" w:sz="0" w:space="0" w:color="auto"/>
          </w:divBdr>
        </w:div>
        <w:div w:id="1561020022">
          <w:marLeft w:val="640"/>
          <w:marRight w:val="0"/>
          <w:marTop w:val="0"/>
          <w:marBottom w:val="0"/>
          <w:divBdr>
            <w:top w:val="none" w:sz="0" w:space="0" w:color="auto"/>
            <w:left w:val="none" w:sz="0" w:space="0" w:color="auto"/>
            <w:bottom w:val="none" w:sz="0" w:space="0" w:color="auto"/>
            <w:right w:val="none" w:sz="0" w:space="0" w:color="auto"/>
          </w:divBdr>
        </w:div>
        <w:div w:id="1735808214">
          <w:marLeft w:val="640"/>
          <w:marRight w:val="0"/>
          <w:marTop w:val="0"/>
          <w:marBottom w:val="0"/>
          <w:divBdr>
            <w:top w:val="none" w:sz="0" w:space="0" w:color="auto"/>
            <w:left w:val="none" w:sz="0" w:space="0" w:color="auto"/>
            <w:bottom w:val="none" w:sz="0" w:space="0" w:color="auto"/>
            <w:right w:val="none" w:sz="0" w:space="0" w:color="auto"/>
          </w:divBdr>
        </w:div>
        <w:div w:id="1776634119">
          <w:marLeft w:val="640"/>
          <w:marRight w:val="0"/>
          <w:marTop w:val="0"/>
          <w:marBottom w:val="0"/>
          <w:divBdr>
            <w:top w:val="none" w:sz="0" w:space="0" w:color="auto"/>
            <w:left w:val="none" w:sz="0" w:space="0" w:color="auto"/>
            <w:bottom w:val="none" w:sz="0" w:space="0" w:color="auto"/>
            <w:right w:val="none" w:sz="0" w:space="0" w:color="auto"/>
          </w:divBdr>
        </w:div>
        <w:div w:id="1806389899">
          <w:marLeft w:val="640"/>
          <w:marRight w:val="0"/>
          <w:marTop w:val="0"/>
          <w:marBottom w:val="0"/>
          <w:divBdr>
            <w:top w:val="none" w:sz="0" w:space="0" w:color="auto"/>
            <w:left w:val="none" w:sz="0" w:space="0" w:color="auto"/>
            <w:bottom w:val="none" w:sz="0" w:space="0" w:color="auto"/>
            <w:right w:val="none" w:sz="0" w:space="0" w:color="auto"/>
          </w:divBdr>
        </w:div>
        <w:div w:id="1906645497">
          <w:marLeft w:val="640"/>
          <w:marRight w:val="0"/>
          <w:marTop w:val="0"/>
          <w:marBottom w:val="0"/>
          <w:divBdr>
            <w:top w:val="none" w:sz="0" w:space="0" w:color="auto"/>
            <w:left w:val="none" w:sz="0" w:space="0" w:color="auto"/>
            <w:bottom w:val="none" w:sz="0" w:space="0" w:color="auto"/>
            <w:right w:val="none" w:sz="0" w:space="0" w:color="auto"/>
          </w:divBdr>
        </w:div>
        <w:div w:id="1979412773">
          <w:marLeft w:val="640"/>
          <w:marRight w:val="0"/>
          <w:marTop w:val="0"/>
          <w:marBottom w:val="0"/>
          <w:divBdr>
            <w:top w:val="none" w:sz="0" w:space="0" w:color="auto"/>
            <w:left w:val="none" w:sz="0" w:space="0" w:color="auto"/>
            <w:bottom w:val="none" w:sz="0" w:space="0" w:color="auto"/>
            <w:right w:val="none" w:sz="0" w:space="0" w:color="auto"/>
          </w:divBdr>
        </w:div>
      </w:divsChild>
    </w:div>
    <w:div w:id="1117531666">
      <w:bodyDiv w:val="1"/>
      <w:marLeft w:val="0"/>
      <w:marRight w:val="0"/>
      <w:marTop w:val="0"/>
      <w:marBottom w:val="0"/>
      <w:divBdr>
        <w:top w:val="none" w:sz="0" w:space="0" w:color="auto"/>
        <w:left w:val="none" w:sz="0" w:space="0" w:color="auto"/>
        <w:bottom w:val="none" w:sz="0" w:space="0" w:color="auto"/>
        <w:right w:val="none" w:sz="0" w:space="0" w:color="auto"/>
      </w:divBdr>
      <w:divsChild>
        <w:div w:id="272253108">
          <w:marLeft w:val="640"/>
          <w:marRight w:val="0"/>
          <w:marTop w:val="0"/>
          <w:marBottom w:val="0"/>
          <w:divBdr>
            <w:top w:val="none" w:sz="0" w:space="0" w:color="auto"/>
            <w:left w:val="none" w:sz="0" w:space="0" w:color="auto"/>
            <w:bottom w:val="none" w:sz="0" w:space="0" w:color="auto"/>
            <w:right w:val="none" w:sz="0" w:space="0" w:color="auto"/>
          </w:divBdr>
        </w:div>
        <w:div w:id="428701199">
          <w:marLeft w:val="640"/>
          <w:marRight w:val="0"/>
          <w:marTop w:val="0"/>
          <w:marBottom w:val="0"/>
          <w:divBdr>
            <w:top w:val="none" w:sz="0" w:space="0" w:color="auto"/>
            <w:left w:val="none" w:sz="0" w:space="0" w:color="auto"/>
            <w:bottom w:val="none" w:sz="0" w:space="0" w:color="auto"/>
            <w:right w:val="none" w:sz="0" w:space="0" w:color="auto"/>
          </w:divBdr>
        </w:div>
        <w:div w:id="514074197">
          <w:marLeft w:val="640"/>
          <w:marRight w:val="0"/>
          <w:marTop w:val="0"/>
          <w:marBottom w:val="0"/>
          <w:divBdr>
            <w:top w:val="none" w:sz="0" w:space="0" w:color="auto"/>
            <w:left w:val="none" w:sz="0" w:space="0" w:color="auto"/>
            <w:bottom w:val="none" w:sz="0" w:space="0" w:color="auto"/>
            <w:right w:val="none" w:sz="0" w:space="0" w:color="auto"/>
          </w:divBdr>
        </w:div>
        <w:div w:id="1116487280">
          <w:marLeft w:val="640"/>
          <w:marRight w:val="0"/>
          <w:marTop w:val="0"/>
          <w:marBottom w:val="0"/>
          <w:divBdr>
            <w:top w:val="none" w:sz="0" w:space="0" w:color="auto"/>
            <w:left w:val="none" w:sz="0" w:space="0" w:color="auto"/>
            <w:bottom w:val="none" w:sz="0" w:space="0" w:color="auto"/>
            <w:right w:val="none" w:sz="0" w:space="0" w:color="auto"/>
          </w:divBdr>
        </w:div>
        <w:div w:id="1538814747">
          <w:marLeft w:val="640"/>
          <w:marRight w:val="0"/>
          <w:marTop w:val="0"/>
          <w:marBottom w:val="0"/>
          <w:divBdr>
            <w:top w:val="none" w:sz="0" w:space="0" w:color="auto"/>
            <w:left w:val="none" w:sz="0" w:space="0" w:color="auto"/>
            <w:bottom w:val="none" w:sz="0" w:space="0" w:color="auto"/>
            <w:right w:val="none" w:sz="0" w:space="0" w:color="auto"/>
          </w:divBdr>
        </w:div>
      </w:divsChild>
    </w:div>
    <w:div w:id="1245457916">
      <w:bodyDiv w:val="1"/>
      <w:marLeft w:val="0"/>
      <w:marRight w:val="0"/>
      <w:marTop w:val="0"/>
      <w:marBottom w:val="0"/>
      <w:divBdr>
        <w:top w:val="none" w:sz="0" w:space="0" w:color="auto"/>
        <w:left w:val="none" w:sz="0" w:space="0" w:color="auto"/>
        <w:bottom w:val="none" w:sz="0" w:space="0" w:color="auto"/>
        <w:right w:val="none" w:sz="0" w:space="0" w:color="auto"/>
      </w:divBdr>
      <w:divsChild>
        <w:div w:id="1165971915">
          <w:marLeft w:val="640"/>
          <w:marRight w:val="0"/>
          <w:marTop w:val="0"/>
          <w:marBottom w:val="0"/>
          <w:divBdr>
            <w:top w:val="none" w:sz="0" w:space="0" w:color="auto"/>
            <w:left w:val="none" w:sz="0" w:space="0" w:color="auto"/>
            <w:bottom w:val="none" w:sz="0" w:space="0" w:color="auto"/>
            <w:right w:val="none" w:sz="0" w:space="0" w:color="auto"/>
          </w:divBdr>
        </w:div>
        <w:div w:id="1355378308">
          <w:marLeft w:val="640"/>
          <w:marRight w:val="0"/>
          <w:marTop w:val="0"/>
          <w:marBottom w:val="0"/>
          <w:divBdr>
            <w:top w:val="none" w:sz="0" w:space="0" w:color="auto"/>
            <w:left w:val="none" w:sz="0" w:space="0" w:color="auto"/>
            <w:bottom w:val="none" w:sz="0" w:space="0" w:color="auto"/>
            <w:right w:val="none" w:sz="0" w:space="0" w:color="auto"/>
          </w:divBdr>
        </w:div>
        <w:div w:id="1651640787">
          <w:marLeft w:val="640"/>
          <w:marRight w:val="0"/>
          <w:marTop w:val="0"/>
          <w:marBottom w:val="0"/>
          <w:divBdr>
            <w:top w:val="none" w:sz="0" w:space="0" w:color="auto"/>
            <w:left w:val="none" w:sz="0" w:space="0" w:color="auto"/>
            <w:bottom w:val="none" w:sz="0" w:space="0" w:color="auto"/>
            <w:right w:val="none" w:sz="0" w:space="0" w:color="auto"/>
          </w:divBdr>
        </w:div>
        <w:div w:id="1804883032">
          <w:marLeft w:val="640"/>
          <w:marRight w:val="0"/>
          <w:marTop w:val="0"/>
          <w:marBottom w:val="0"/>
          <w:divBdr>
            <w:top w:val="none" w:sz="0" w:space="0" w:color="auto"/>
            <w:left w:val="none" w:sz="0" w:space="0" w:color="auto"/>
            <w:bottom w:val="none" w:sz="0" w:space="0" w:color="auto"/>
            <w:right w:val="none" w:sz="0" w:space="0" w:color="auto"/>
          </w:divBdr>
        </w:div>
        <w:div w:id="1905095156">
          <w:marLeft w:val="640"/>
          <w:marRight w:val="0"/>
          <w:marTop w:val="0"/>
          <w:marBottom w:val="0"/>
          <w:divBdr>
            <w:top w:val="none" w:sz="0" w:space="0" w:color="auto"/>
            <w:left w:val="none" w:sz="0" w:space="0" w:color="auto"/>
            <w:bottom w:val="none" w:sz="0" w:space="0" w:color="auto"/>
            <w:right w:val="none" w:sz="0" w:space="0" w:color="auto"/>
          </w:divBdr>
        </w:div>
        <w:div w:id="2083328558">
          <w:marLeft w:val="640"/>
          <w:marRight w:val="0"/>
          <w:marTop w:val="0"/>
          <w:marBottom w:val="0"/>
          <w:divBdr>
            <w:top w:val="none" w:sz="0" w:space="0" w:color="auto"/>
            <w:left w:val="none" w:sz="0" w:space="0" w:color="auto"/>
            <w:bottom w:val="none" w:sz="0" w:space="0" w:color="auto"/>
            <w:right w:val="none" w:sz="0" w:space="0" w:color="auto"/>
          </w:divBdr>
        </w:div>
      </w:divsChild>
    </w:div>
    <w:div w:id="1270428966">
      <w:bodyDiv w:val="1"/>
      <w:marLeft w:val="0"/>
      <w:marRight w:val="0"/>
      <w:marTop w:val="0"/>
      <w:marBottom w:val="0"/>
      <w:divBdr>
        <w:top w:val="none" w:sz="0" w:space="0" w:color="auto"/>
        <w:left w:val="none" w:sz="0" w:space="0" w:color="auto"/>
        <w:bottom w:val="none" w:sz="0" w:space="0" w:color="auto"/>
        <w:right w:val="none" w:sz="0" w:space="0" w:color="auto"/>
      </w:divBdr>
      <w:divsChild>
        <w:div w:id="65687511">
          <w:marLeft w:val="640"/>
          <w:marRight w:val="0"/>
          <w:marTop w:val="0"/>
          <w:marBottom w:val="0"/>
          <w:divBdr>
            <w:top w:val="none" w:sz="0" w:space="0" w:color="auto"/>
            <w:left w:val="none" w:sz="0" w:space="0" w:color="auto"/>
            <w:bottom w:val="none" w:sz="0" w:space="0" w:color="auto"/>
            <w:right w:val="none" w:sz="0" w:space="0" w:color="auto"/>
          </w:divBdr>
        </w:div>
        <w:div w:id="198472510">
          <w:marLeft w:val="640"/>
          <w:marRight w:val="0"/>
          <w:marTop w:val="0"/>
          <w:marBottom w:val="0"/>
          <w:divBdr>
            <w:top w:val="none" w:sz="0" w:space="0" w:color="auto"/>
            <w:left w:val="none" w:sz="0" w:space="0" w:color="auto"/>
            <w:bottom w:val="none" w:sz="0" w:space="0" w:color="auto"/>
            <w:right w:val="none" w:sz="0" w:space="0" w:color="auto"/>
          </w:divBdr>
        </w:div>
        <w:div w:id="577984900">
          <w:marLeft w:val="640"/>
          <w:marRight w:val="0"/>
          <w:marTop w:val="0"/>
          <w:marBottom w:val="0"/>
          <w:divBdr>
            <w:top w:val="none" w:sz="0" w:space="0" w:color="auto"/>
            <w:left w:val="none" w:sz="0" w:space="0" w:color="auto"/>
            <w:bottom w:val="none" w:sz="0" w:space="0" w:color="auto"/>
            <w:right w:val="none" w:sz="0" w:space="0" w:color="auto"/>
          </w:divBdr>
        </w:div>
        <w:div w:id="647511454">
          <w:marLeft w:val="640"/>
          <w:marRight w:val="0"/>
          <w:marTop w:val="0"/>
          <w:marBottom w:val="0"/>
          <w:divBdr>
            <w:top w:val="none" w:sz="0" w:space="0" w:color="auto"/>
            <w:left w:val="none" w:sz="0" w:space="0" w:color="auto"/>
            <w:bottom w:val="none" w:sz="0" w:space="0" w:color="auto"/>
            <w:right w:val="none" w:sz="0" w:space="0" w:color="auto"/>
          </w:divBdr>
        </w:div>
        <w:div w:id="803738453">
          <w:marLeft w:val="640"/>
          <w:marRight w:val="0"/>
          <w:marTop w:val="0"/>
          <w:marBottom w:val="0"/>
          <w:divBdr>
            <w:top w:val="none" w:sz="0" w:space="0" w:color="auto"/>
            <w:left w:val="none" w:sz="0" w:space="0" w:color="auto"/>
            <w:bottom w:val="none" w:sz="0" w:space="0" w:color="auto"/>
            <w:right w:val="none" w:sz="0" w:space="0" w:color="auto"/>
          </w:divBdr>
        </w:div>
        <w:div w:id="947272776">
          <w:marLeft w:val="640"/>
          <w:marRight w:val="0"/>
          <w:marTop w:val="0"/>
          <w:marBottom w:val="0"/>
          <w:divBdr>
            <w:top w:val="none" w:sz="0" w:space="0" w:color="auto"/>
            <w:left w:val="none" w:sz="0" w:space="0" w:color="auto"/>
            <w:bottom w:val="none" w:sz="0" w:space="0" w:color="auto"/>
            <w:right w:val="none" w:sz="0" w:space="0" w:color="auto"/>
          </w:divBdr>
        </w:div>
        <w:div w:id="1255357185">
          <w:marLeft w:val="640"/>
          <w:marRight w:val="0"/>
          <w:marTop w:val="0"/>
          <w:marBottom w:val="0"/>
          <w:divBdr>
            <w:top w:val="none" w:sz="0" w:space="0" w:color="auto"/>
            <w:left w:val="none" w:sz="0" w:space="0" w:color="auto"/>
            <w:bottom w:val="none" w:sz="0" w:space="0" w:color="auto"/>
            <w:right w:val="none" w:sz="0" w:space="0" w:color="auto"/>
          </w:divBdr>
        </w:div>
        <w:div w:id="1590432372">
          <w:marLeft w:val="640"/>
          <w:marRight w:val="0"/>
          <w:marTop w:val="0"/>
          <w:marBottom w:val="0"/>
          <w:divBdr>
            <w:top w:val="none" w:sz="0" w:space="0" w:color="auto"/>
            <w:left w:val="none" w:sz="0" w:space="0" w:color="auto"/>
            <w:bottom w:val="none" w:sz="0" w:space="0" w:color="auto"/>
            <w:right w:val="none" w:sz="0" w:space="0" w:color="auto"/>
          </w:divBdr>
        </w:div>
        <w:div w:id="1878856771">
          <w:marLeft w:val="640"/>
          <w:marRight w:val="0"/>
          <w:marTop w:val="0"/>
          <w:marBottom w:val="0"/>
          <w:divBdr>
            <w:top w:val="none" w:sz="0" w:space="0" w:color="auto"/>
            <w:left w:val="none" w:sz="0" w:space="0" w:color="auto"/>
            <w:bottom w:val="none" w:sz="0" w:space="0" w:color="auto"/>
            <w:right w:val="none" w:sz="0" w:space="0" w:color="auto"/>
          </w:divBdr>
        </w:div>
        <w:div w:id="2010520463">
          <w:marLeft w:val="640"/>
          <w:marRight w:val="0"/>
          <w:marTop w:val="0"/>
          <w:marBottom w:val="0"/>
          <w:divBdr>
            <w:top w:val="none" w:sz="0" w:space="0" w:color="auto"/>
            <w:left w:val="none" w:sz="0" w:space="0" w:color="auto"/>
            <w:bottom w:val="none" w:sz="0" w:space="0" w:color="auto"/>
            <w:right w:val="none" w:sz="0" w:space="0" w:color="auto"/>
          </w:divBdr>
        </w:div>
      </w:divsChild>
    </w:div>
    <w:div w:id="1289429093">
      <w:bodyDiv w:val="1"/>
      <w:marLeft w:val="0"/>
      <w:marRight w:val="0"/>
      <w:marTop w:val="0"/>
      <w:marBottom w:val="0"/>
      <w:divBdr>
        <w:top w:val="none" w:sz="0" w:space="0" w:color="auto"/>
        <w:left w:val="none" w:sz="0" w:space="0" w:color="auto"/>
        <w:bottom w:val="none" w:sz="0" w:space="0" w:color="auto"/>
        <w:right w:val="none" w:sz="0" w:space="0" w:color="auto"/>
      </w:divBdr>
      <w:divsChild>
        <w:div w:id="41442733">
          <w:marLeft w:val="640"/>
          <w:marRight w:val="0"/>
          <w:marTop w:val="0"/>
          <w:marBottom w:val="0"/>
          <w:divBdr>
            <w:top w:val="none" w:sz="0" w:space="0" w:color="auto"/>
            <w:left w:val="none" w:sz="0" w:space="0" w:color="auto"/>
            <w:bottom w:val="none" w:sz="0" w:space="0" w:color="auto"/>
            <w:right w:val="none" w:sz="0" w:space="0" w:color="auto"/>
          </w:divBdr>
        </w:div>
        <w:div w:id="68698921">
          <w:marLeft w:val="640"/>
          <w:marRight w:val="0"/>
          <w:marTop w:val="0"/>
          <w:marBottom w:val="0"/>
          <w:divBdr>
            <w:top w:val="none" w:sz="0" w:space="0" w:color="auto"/>
            <w:left w:val="none" w:sz="0" w:space="0" w:color="auto"/>
            <w:bottom w:val="none" w:sz="0" w:space="0" w:color="auto"/>
            <w:right w:val="none" w:sz="0" w:space="0" w:color="auto"/>
          </w:divBdr>
        </w:div>
        <w:div w:id="122045571">
          <w:marLeft w:val="640"/>
          <w:marRight w:val="0"/>
          <w:marTop w:val="0"/>
          <w:marBottom w:val="0"/>
          <w:divBdr>
            <w:top w:val="none" w:sz="0" w:space="0" w:color="auto"/>
            <w:left w:val="none" w:sz="0" w:space="0" w:color="auto"/>
            <w:bottom w:val="none" w:sz="0" w:space="0" w:color="auto"/>
            <w:right w:val="none" w:sz="0" w:space="0" w:color="auto"/>
          </w:divBdr>
        </w:div>
        <w:div w:id="128135084">
          <w:marLeft w:val="640"/>
          <w:marRight w:val="0"/>
          <w:marTop w:val="0"/>
          <w:marBottom w:val="0"/>
          <w:divBdr>
            <w:top w:val="none" w:sz="0" w:space="0" w:color="auto"/>
            <w:left w:val="none" w:sz="0" w:space="0" w:color="auto"/>
            <w:bottom w:val="none" w:sz="0" w:space="0" w:color="auto"/>
            <w:right w:val="none" w:sz="0" w:space="0" w:color="auto"/>
          </w:divBdr>
        </w:div>
        <w:div w:id="169681419">
          <w:marLeft w:val="640"/>
          <w:marRight w:val="0"/>
          <w:marTop w:val="0"/>
          <w:marBottom w:val="0"/>
          <w:divBdr>
            <w:top w:val="none" w:sz="0" w:space="0" w:color="auto"/>
            <w:left w:val="none" w:sz="0" w:space="0" w:color="auto"/>
            <w:bottom w:val="none" w:sz="0" w:space="0" w:color="auto"/>
            <w:right w:val="none" w:sz="0" w:space="0" w:color="auto"/>
          </w:divBdr>
        </w:div>
        <w:div w:id="170143697">
          <w:marLeft w:val="640"/>
          <w:marRight w:val="0"/>
          <w:marTop w:val="0"/>
          <w:marBottom w:val="0"/>
          <w:divBdr>
            <w:top w:val="none" w:sz="0" w:space="0" w:color="auto"/>
            <w:left w:val="none" w:sz="0" w:space="0" w:color="auto"/>
            <w:bottom w:val="none" w:sz="0" w:space="0" w:color="auto"/>
            <w:right w:val="none" w:sz="0" w:space="0" w:color="auto"/>
          </w:divBdr>
        </w:div>
        <w:div w:id="237054494">
          <w:marLeft w:val="640"/>
          <w:marRight w:val="0"/>
          <w:marTop w:val="0"/>
          <w:marBottom w:val="0"/>
          <w:divBdr>
            <w:top w:val="none" w:sz="0" w:space="0" w:color="auto"/>
            <w:left w:val="none" w:sz="0" w:space="0" w:color="auto"/>
            <w:bottom w:val="none" w:sz="0" w:space="0" w:color="auto"/>
            <w:right w:val="none" w:sz="0" w:space="0" w:color="auto"/>
          </w:divBdr>
        </w:div>
        <w:div w:id="292907099">
          <w:marLeft w:val="640"/>
          <w:marRight w:val="0"/>
          <w:marTop w:val="0"/>
          <w:marBottom w:val="0"/>
          <w:divBdr>
            <w:top w:val="none" w:sz="0" w:space="0" w:color="auto"/>
            <w:left w:val="none" w:sz="0" w:space="0" w:color="auto"/>
            <w:bottom w:val="none" w:sz="0" w:space="0" w:color="auto"/>
            <w:right w:val="none" w:sz="0" w:space="0" w:color="auto"/>
          </w:divBdr>
        </w:div>
        <w:div w:id="308681161">
          <w:marLeft w:val="640"/>
          <w:marRight w:val="0"/>
          <w:marTop w:val="0"/>
          <w:marBottom w:val="0"/>
          <w:divBdr>
            <w:top w:val="none" w:sz="0" w:space="0" w:color="auto"/>
            <w:left w:val="none" w:sz="0" w:space="0" w:color="auto"/>
            <w:bottom w:val="none" w:sz="0" w:space="0" w:color="auto"/>
            <w:right w:val="none" w:sz="0" w:space="0" w:color="auto"/>
          </w:divBdr>
        </w:div>
        <w:div w:id="382605076">
          <w:marLeft w:val="640"/>
          <w:marRight w:val="0"/>
          <w:marTop w:val="0"/>
          <w:marBottom w:val="0"/>
          <w:divBdr>
            <w:top w:val="none" w:sz="0" w:space="0" w:color="auto"/>
            <w:left w:val="none" w:sz="0" w:space="0" w:color="auto"/>
            <w:bottom w:val="none" w:sz="0" w:space="0" w:color="auto"/>
            <w:right w:val="none" w:sz="0" w:space="0" w:color="auto"/>
          </w:divBdr>
        </w:div>
        <w:div w:id="399795155">
          <w:marLeft w:val="640"/>
          <w:marRight w:val="0"/>
          <w:marTop w:val="0"/>
          <w:marBottom w:val="0"/>
          <w:divBdr>
            <w:top w:val="none" w:sz="0" w:space="0" w:color="auto"/>
            <w:left w:val="none" w:sz="0" w:space="0" w:color="auto"/>
            <w:bottom w:val="none" w:sz="0" w:space="0" w:color="auto"/>
            <w:right w:val="none" w:sz="0" w:space="0" w:color="auto"/>
          </w:divBdr>
        </w:div>
        <w:div w:id="461582634">
          <w:marLeft w:val="640"/>
          <w:marRight w:val="0"/>
          <w:marTop w:val="0"/>
          <w:marBottom w:val="0"/>
          <w:divBdr>
            <w:top w:val="none" w:sz="0" w:space="0" w:color="auto"/>
            <w:left w:val="none" w:sz="0" w:space="0" w:color="auto"/>
            <w:bottom w:val="none" w:sz="0" w:space="0" w:color="auto"/>
            <w:right w:val="none" w:sz="0" w:space="0" w:color="auto"/>
          </w:divBdr>
        </w:div>
        <w:div w:id="479928750">
          <w:marLeft w:val="640"/>
          <w:marRight w:val="0"/>
          <w:marTop w:val="0"/>
          <w:marBottom w:val="0"/>
          <w:divBdr>
            <w:top w:val="none" w:sz="0" w:space="0" w:color="auto"/>
            <w:left w:val="none" w:sz="0" w:space="0" w:color="auto"/>
            <w:bottom w:val="none" w:sz="0" w:space="0" w:color="auto"/>
            <w:right w:val="none" w:sz="0" w:space="0" w:color="auto"/>
          </w:divBdr>
        </w:div>
        <w:div w:id="492722982">
          <w:marLeft w:val="640"/>
          <w:marRight w:val="0"/>
          <w:marTop w:val="0"/>
          <w:marBottom w:val="0"/>
          <w:divBdr>
            <w:top w:val="none" w:sz="0" w:space="0" w:color="auto"/>
            <w:left w:val="none" w:sz="0" w:space="0" w:color="auto"/>
            <w:bottom w:val="none" w:sz="0" w:space="0" w:color="auto"/>
            <w:right w:val="none" w:sz="0" w:space="0" w:color="auto"/>
          </w:divBdr>
        </w:div>
        <w:div w:id="516695591">
          <w:marLeft w:val="640"/>
          <w:marRight w:val="0"/>
          <w:marTop w:val="0"/>
          <w:marBottom w:val="0"/>
          <w:divBdr>
            <w:top w:val="none" w:sz="0" w:space="0" w:color="auto"/>
            <w:left w:val="none" w:sz="0" w:space="0" w:color="auto"/>
            <w:bottom w:val="none" w:sz="0" w:space="0" w:color="auto"/>
            <w:right w:val="none" w:sz="0" w:space="0" w:color="auto"/>
          </w:divBdr>
        </w:div>
        <w:div w:id="516962821">
          <w:marLeft w:val="640"/>
          <w:marRight w:val="0"/>
          <w:marTop w:val="0"/>
          <w:marBottom w:val="0"/>
          <w:divBdr>
            <w:top w:val="none" w:sz="0" w:space="0" w:color="auto"/>
            <w:left w:val="none" w:sz="0" w:space="0" w:color="auto"/>
            <w:bottom w:val="none" w:sz="0" w:space="0" w:color="auto"/>
            <w:right w:val="none" w:sz="0" w:space="0" w:color="auto"/>
          </w:divBdr>
        </w:div>
        <w:div w:id="517159560">
          <w:marLeft w:val="640"/>
          <w:marRight w:val="0"/>
          <w:marTop w:val="0"/>
          <w:marBottom w:val="0"/>
          <w:divBdr>
            <w:top w:val="none" w:sz="0" w:space="0" w:color="auto"/>
            <w:left w:val="none" w:sz="0" w:space="0" w:color="auto"/>
            <w:bottom w:val="none" w:sz="0" w:space="0" w:color="auto"/>
            <w:right w:val="none" w:sz="0" w:space="0" w:color="auto"/>
          </w:divBdr>
        </w:div>
        <w:div w:id="522938033">
          <w:marLeft w:val="640"/>
          <w:marRight w:val="0"/>
          <w:marTop w:val="0"/>
          <w:marBottom w:val="0"/>
          <w:divBdr>
            <w:top w:val="none" w:sz="0" w:space="0" w:color="auto"/>
            <w:left w:val="none" w:sz="0" w:space="0" w:color="auto"/>
            <w:bottom w:val="none" w:sz="0" w:space="0" w:color="auto"/>
            <w:right w:val="none" w:sz="0" w:space="0" w:color="auto"/>
          </w:divBdr>
        </w:div>
        <w:div w:id="565452722">
          <w:marLeft w:val="640"/>
          <w:marRight w:val="0"/>
          <w:marTop w:val="0"/>
          <w:marBottom w:val="0"/>
          <w:divBdr>
            <w:top w:val="none" w:sz="0" w:space="0" w:color="auto"/>
            <w:left w:val="none" w:sz="0" w:space="0" w:color="auto"/>
            <w:bottom w:val="none" w:sz="0" w:space="0" w:color="auto"/>
            <w:right w:val="none" w:sz="0" w:space="0" w:color="auto"/>
          </w:divBdr>
        </w:div>
        <w:div w:id="585699080">
          <w:marLeft w:val="640"/>
          <w:marRight w:val="0"/>
          <w:marTop w:val="0"/>
          <w:marBottom w:val="0"/>
          <w:divBdr>
            <w:top w:val="none" w:sz="0" w:space="0" w:color="auto"/>
            <w:left w:val="none" w:sz="0" w:space="0" w:color="auto"/>
            <w:bottom w:val="none" w:sz="0" w:space="0" w:color="auto"/>
            <w:right w:val="none" w:sz="0" w:space="0" w:color="auto"/>
          </w:divBdr>
        </w:div>
        <w:div w:id="602226642">
          <w:marLeft w:val="640"/>
          <w:marRight w:val="0"/>
          <w:marTop w:val="0"/>
          <w:marBottom w:val="0"/>
          <w:divBdr>
            <w:top w:val="none" w:sz="0" w:space="0" w:color="auto"/>
            <w:left w:val="none" w:sz="0" w:space="0" w:color="auto"/>
            <w:bottom w:val="none" w:sz="0" w:space="0" w:color="auto"/>
            <w:right w:val="none" w:sz="0" w:space="0" w:color="auto"/>
          </w:divBdr>
        </w:div>
        <w:div w:id="679234156">
          <w:marLeft w:val="640"/>
          <w:marRight w:val="0"/>
          <w:marTop w:val="0"/>
          <w:marBottom w:val="0"/>
          <w:divBdr>
            <w:top w:val="none" w:sz="0" w:space="0" w:color="auto"/>
            <w:left w:val="none" w:sz="0" w:space="0" w:color="auto"/>
            <w:bottom w:val="none" w:sz="0" w:space="0" w:color="auto"/>
            <w:right w:val="none" w:sz="0" w:space="0" w:color="auto"/>
          </w:divBdr>
        </w:div>
        <w:div w:id="798692248">
          <w:marLeft w:val="640"/>
          <w:marRight w:val="0"/>
          <w:marTop w:val="0"/>
          <w:marBottom w:val="0"/>
          <w:divBdr>
            <w:top w:val="none" w:sz="0" w:space="0" w:color="auto"/>
            <w:left w:val="none" w:sz="0" w:space="0" w:color="auto"/>
            <w:bottom w:val="none" w:sz="0" w:space="0" w:color="auto"/>
            <w:right w:val="none" w:sz="0" w:space="0" w:color="auto"/>
          </w:divBdr>
        </w:div>
        <w:div w:id="802775698">
          <w:marLeft w:val="640"/>
          <w:marRight w:val="0"/>
          <w:marTop w:val="0"/>
          <w:marBottom w:val="0"/>
          <w:divBdr>
            <w:top w:val="none" w:sz="0" w:space="0" w:color="auto"/>
            <w:left w:val="none" w:sz="0" w:space="0" w:color="auto"/>
            <w:bottom w:val="none" w:sz="0" w:space="0" w:color="auto"/>
            <w:right w:val="none" w:sz="0" w:space="0" w:color="auto"/>
          </w:divBdr>
        </w:div>
        <w:div w:id="856580498">
          <w:marLeft w:val="640"/>
          <w:marRight w:val="0"/>
          <w:marTop w:val="0"/>
          <w:marBottom w:val="0"/>
          <w:divBdr>
            <w:top w:val="none" w:sz="0" w:space="0" w:color="auto"/>
            <w:left w:val="none" w:sz="0" w:space="0" w:color="auto"/>
            <w:bottom w:val="none" w:sz="0" w:space="0" w:color="auto"/>
            <w:right w:val="none" w:sz="0" w:space="0" w:color="auto"/>
          </w:divBdr>
        </w:div>
        <w:div w:id="886844389">
          <w:marLeft w:val="640"/>
          <w:marRight w:val="0"/>
          <w:marTop w:val="0"/>
          <w:marBottom w:val="0"/>
          <w:divBdr>
            <w:top w:val="none" w:sz="0" w:space="0" w:color="auto"/>
            <w:left w:val="none" w:sz="0" w:space="0" w:color="auto"/>
            <w:bottom w:val="none" w:sz="0" w:space="0" w:color="auto"/>
            <w:right w:val="none" w:sz="0" w:space="0" w:color="auto"/>
          </w:divBdr>
        </w:div>
        <w:div w:id="932317865">
          <w:marLeft w:val="640"/>
          <w:marRight w:val="0"/>
          <w:marTop w:val="0"/>
          <w:marBottom w:val="0"/>
          <w:divBdr>
            <w:top w:val="none" w:sz="0" w:space="0" w:color="auto"/>
            <w:left w:val="none" w:sz="0" w:space="0" w:color="auto"/>
            <w:bottom w:val="none" w:sz="0" w:space="0" w:color="auto"/>
            <w:right w:val="none" w:sz="0" w:space="0" w:color="auto"/>
          </w:divBdr>
        </w:div>
        <w:div w:id="947204669">
          <w:marLeft w:val="640"/>
          <w:marRight w:val="0"/>
          <w:marTop w:val="0"/>
          <w:marBottom w:val="0"/>
          <w:divBdr>
            <w:top w:val="none" w:sz="0" w:space="0" w:color="auto"/>
            <w:left w:val="none" w:sz="0" w:space="0" w:color="auto"/>
            <w:bottom w:val="none" w:sz="0" w:space="0" w:color="auto"/>
            <w:right w:val="none" w:sz="0" w:space="0" w:color="auto"/>
          </w:divBdr>
        </w:div>
        <w:div w:id="1024594237">
          <w:marLeft w:val="640"/>
          <w:marRight w:val="0"/>
          <w:marTop w:val="0"/>
          <w:marBottom w:val="0"/>
          <w:divBdr>
            <w:top w:val="none" w:sz="0" w:space="0" w:color="auto"/>
            <w:left w:val="none" w:sz="0" w:space="0" w:color="auto"/>
            <w:bottom w:val="none" w:sz="0" w:space="0" w:color="auto"/>
            <w:right w:val="none" w:sz="0" w:space="0" w:color="auto"/>
          </w:divBdr>
        </w:div>
        <w:div w:id="1063406683">
          <w:marLeft w:val="640"/>
          <w:marRight w:val="0"/>
          <w:marTop w:val="0"/>
          <w:marBottom w:val="0"/>
          <w:divBdr>
            <w:top w:val="none" w:sz="0" w:space="0" w:color="auto"/>
            <w:left w:val="none" w:sz="0" w:space="0" w:color="auto"/>
            <w:bottom w:val="none" w:sz="0" w:space="0" w:color="auto"/>
            <w:right w:val="none" w:sz="0" w:space="0" w:color="auto"/>
          </w:divBdr>
        </w:div>
        <w:div w:id="1098867346">
          <w:marLeft w:val="640"/>
          <w:marRight w:val="0"/>
          <w:marTop w:val="0"/>
          <w:marBottom w:val="0"/>
          <w:divBdr>
            <w:top w:val="none" w:sz="0" w:space="0" w:color="auto"/>
            <w:left w:val="none" w:sz="0" w:space="0" w:color="auto"/>
            <w:bottom w:val="none" w:sz="0" w:space="0" w:color="auto"/>
            <w:right w:val="none" w:sz="0" w:space="0" w:color="auto"/>
          </w:divBdr>
        </w:div>
        <w:div w:id="1133451156">
          <w:marLeft w:val="640"/>
          <w:marRight w:val="0"/>
          <w:marTop w:val="0"/>
          <w:marBottom w:val="0"/>
          <w:divBdr>
            <w:top w:val="none" w:sz="0" w:space="0" w:color="auto"/>
            <w:left w:val="none" w:sz="0" w:space="0" w:color="auto"/>
            <w:bottom w:val="none" w:sz="0" w:space="0" w:color="auto"/>
            <w:right w:val="none" w:sz="0" w:space="0" w:color="auto"/>
          </w:divBdr>
        </w:div>
        <w:div w:id="1258101137">
          <w:marLeft w:val="640"/>
          <w:marRight w:val="0"/>
          <w:marTop w:val="0"/>
          <w:marBottom w:val="0"/>
          <w:divBdr>
            <w:top w:val="none" w:sz="0" w:space="0" w:color="auto"/>
            <w:left w:val="none" w:sz="0" w:space="0" w:color="auto"/>
            <w:bottom w:val="none" w:sz="0" w:space="0" w:color="auto"/>
            <w:right w:val="none" w:sz="0" w:space="0" w:color="auto"/>
          </w:divBdr>
        </w:div>
        <w:div w:id="1318612794">
          <w:marLeft w:val="640"/>
          <w:marRight w:val="0"/>
          <w:marTop w:val="0"/>
          <w:marBottom w:val="0"/>
          <w:divBdr>
            <w:top w:val="none" w:sz="0" w:space="0" w:color="auto"/>
            <w:left w:val="none" w:sz="0" w:space="0" w:color="auto"/>
            <w:bottom w:val="none" w:sz="0" w:space="0" w:color="auto"/>
            <w:right w:val="none" w:sz="0" w:space="0" w:color="auto"/>
          </w:divBdr>
        </w:div>
        <w:div w:id="1365058029">
          <w:marLeft w:val="640"/>
          <w:marRight w:val="0"/>
          <w:marTop w:val="0"/>
          <w:marBottom w:val="0"/>
          <w:divBdr>
            <w:top w:val="none" w:sz="0" w:space="0" w:color="auto"/>
            <w:left w:val="none" w:sz="0" w:space="0" w:color="auto"/>
            <w:bottom w:val="none" w:sz="0" w:space="0" w:color="auto"/>
            <w:right w:val="none" w:sz="0" w:space="0" w:color="auto"/>
          </w:divBdr>
        </w:div>
        <w:div w:id="1384132645">
          <w:marLeft w:val="640"/>
          <w:marRight w:val="0"/>
          <w:marTop w:val="0"/>
          <w:marBottom w:val="0"/>
          <w:divBdr>
            <w:top w:val="none" w:sz="0" w:space="0" w:color="auto"/>
            <w:left w:val="none" w:sz="0" w:space="0" w:color="auto"/>
            <w:bottom w:val="none" w:sz="0" w:space="0" w:color="auto"/>
            <w:right w:val="none" w:sz="0" w:space="0" w:color="auto"/>
          </w:divBdr>
        </w:div>
        <w:div w:id="1406414594">
          <w:marLeft w:val="640"/>
          <w:marRight w:val="0"/>
          <w:marTop w:val="0"/>
          <w:marBottom w:val="0"/>
          <w:divBdr>
            <w:top w:val="none" w:sz="0" w:space="0" w:color="auto"/>
            <w:left w:val="none" w:sz="0" w:space="0" w:color="auto"/>
            <w:bottom w:val="none" w:sz="0" w:space="0" w:color="auto"/>
            <w:right w:val="none" w:sz="0" w:space="0" w:color="auto"/>
          </w:divBdr>
        </w:div>
        <w:div w:id="1408309193">
          <w:marLeft w:val="640"/>
          <w:marRight w:val="0"/>
          <w:marTop w:val="0"/>
          <w:marBottom w:val="0"/>
          <w:divBdr>
            <w:top w:val="none" w:sz="0" w:space="0" w:color="auto"/>
            <w:left w:val="none" w:sz="0" w:space="0" w:color="auto"/>
            <w:bottom w:val="none" w:sz="0" w:space="0" w:color="auto"/>
            <w:right w:val="none" w:sz="0" w:space="0" w:color="auto"/>
          </w:divBdr>
        </w:div>
        <w:div w:id="1488742560">
          <w:marLeft w:val="640"/>
          <w:marRight w:val="0"/>
          <w:marTop w:val="0"/>
          <w:marBottom w:val="0"/>
          <w:divBdr>
            <w:top w:val="none" w:sz="0" w:space="0" w:color="auto"/>
            <w:left w:val="none" w:sz="0" w:space="0" w:color="auto"/>
            <w:bottom w:val="none" w:sz="0" w:space="0" w:color="auto"/>
            <w:right w:val="none" w:sz="0" w:space="0" w:color="auto"/>
          </w:divBdr>
        </w:div>
        <w:div w:id="1591238920">
          <w:marLeft w:val="640"/>
          <w:marRight w:val="0"/>
          <w:marTop w:val="0"/>
          <w:marBottom w:val="0"/>
          <w:divBdr>
            <w:top w:val="none" w:sz="0" w:space="0" w:color="auto"/>
            <w:left w:val="none" w:sz="0" w:space="0" w:color="auto"/>
            <w:bottom w:val="none" w:sz="0" w:space="0" w:color="auto"/>
            <w:right w:val="none" w:sz="0" w:space="0" w:color="auto"/>
          </w:divBdr>
        </w:div>
        <w:div w:id="1599170339">
          <w:marLeft w:val="640"/>
          <w:marRight w:val="0"/>
          <w:marTop w:val="0"/>
          <w:marBottom w:val="0"/>
          <w:divBdr>
            <w:top w:val="none" w:sz="0" w:space="0" w:color="auto"/>
            <w:left w:val="none" w:sz="0" w:space="0" w:color="auto"/>
            <w:bottom w:val="none" w:sz="0" w:space="0" w:color="auto"/>
            <w:right w:val="none" w:sz="0" w:space="0" w:color="auto"/>
          </w:divBdr>
        </w:div>
        <w:div w:id="1669013210">
          <w:marLeft w:val="640"/>
          <w:marRight w:val="0"/>
          <w:marTop w:val="0"/>
          <w:marBottom w:val="0"/>
          <w:divBdr>
            <w:top w:val="none" w:sz="0" w:space="0" w:color="auto"/>
            <w:left w:val="none" w:sz="0" w:space="0" w:color="auto"/>
            <w:bottom w:val="none" w:sz="0" w:space="0" w:color="auto"/>
            <w:right w:val="none" w:sz="0" w:space="0" w:color="auto"/>
          </w:divBdr>
        </w:div>
        <w:div w:id="1711882707">
          <w:marLeft w:val="640"/>
          <w:marRight w:val="0"/>
          <w:marTop w:val="0"/>
          <w:marBottom w:val="0"/>
          <w:divBdr>
            <w:top w:val="none" w:sz="0" w:space="0" w:color="auto"/>
            <w:left w:val="none" w:sz="0" w:space="0" w:color="auto"/>
            <w:bottom w:val="none" w:sz="0" w:space="0" w:color="auto"/>
            <w:right w:val="none" w:sz="0" w:space="0" w:color="auto"/>
          </w:divBdr>
        </w:div>
        <w:div w:id="1726175491">
          <w:marLeft w:val="640"/>
          <w:marRight w:val="0"/>
          <w:marTop w:val="0"/>
          <w:marBottom w:val="0"/>
          <w:divBdr>
            <w:top w:val="none" w:sz="0" w:space="0" w:color="auto"/>
            <w:left w:val="none" w:sz="0" w:space="0" w:color="auto"/>
            <w:bottom w:val="none" w:sz="0" w:space="0" w:color="auto"/>
            <w:right w:val="none" w:sz="0" w:space="0" w:color="auto"/>
          </w:divBdr>
        </w:div>
        <w:div w:id="1767270645">
          <w:marLeft w:val="640"/>
          <w:marRight w:val="0"/>
          <w:marTop w:val="0"/>
          <w:marBottom w:val="0"/>
          <w:divBdr>
            <w:top w:val="none" w:sz="0" w:space="0" w:color="auto"/>
            <w:left w:val="none" w:sz="0" w:space="0" w:color="auto"/>
            <w:bottom w:val="none" w:sz="0" w:space="0" w:color="auto"/>
            <w:right w:val="none" w:sz="0" w:space="0" w:color="auto"/>
          </w:divBdr>
        </w:div>
        <w:div w:id="1828664470">
          <w:marLeft w:val="640"/>
          <w:marRight w:val="0"/>
          <w:marTop w:val="0"/>
          <w:marBottom w:val="0"/>
          <w:divBdr>
            <w:top w:val="none" w:sz="0" w:space="0" w:color="auto"/>
            <w:left w:val="none" w:sz="0" w:space="0" w:color="auto"/>
            <w:bottom w:val="none" w:sz="0" w:space="0" w:color="auto"/>
            <w:right w:val="none" w:sz="0" w:space="0" w:color="auto"/>
          </w:divBdr>
        </w:div>
        <w:div w:id="1868131107">
          <w:marLeft w:val="640"/>
          <w:marRight w:val="0"/>
          <w:marTop w:val="0"/>
          <w:marBottom w:val="0"/>
          <w:divBdr>
            <w:top w:val="none" w:sz="0" w:space="0" w:color="auto"/>
            <w:left w:val="none" w:sz="0" w:space="0" w:color="auto"/>
            <w:bottom w:val="none" w:sz="0" w:space="0" w:color="auto"/>
            <w:right w:val="none" w:sz="0" w:space="0" w:color="auto"/>
          </w:divBdr>
        </w:div>
        <w:div w:id="1903368449">
          <w:marLeft w:val="640"/>
          <w:marRight w:val="0"/>
          <w:marTop w:val="0"/>
          <w:marBottom w:val="0"/>
          <w:divBdr>
            <w:top w:val="none" w:sz="0" w:space="0" w:color="auto"/>
            <w:left w:val="none" w:sz="0" w:space="0" w:color="auto"/>
            <w:bottom w:val="none" w:sz="0" w:space="0" w:color="auto"/>
            <w:right w:val="none" w:sz="0" w:space="0" w:color="auto"/>
          </w:divBdr>
        </w:div>
        <w:div w:id="1963926603">
          <w:marLeft w:val="640"/>
          <w:marRight w:val="0"/>
          <w:marTop w:val="0"/>
          <w:marBottom w:val="0"/>
          <w:divBdr>
            <w:top w:val="none" w:sz="0" w:space="0" w:color="auto"/>
            <w:left w:val="none" w:sz="0" w:space="0" w:color="auto"/>
            <w:bottom w:val="none" w:sz="0" w:space="0" w:color="auto"/>
            <w:right w:val="none" w:sz="0" w:space="0" w:color="auto"/>
          </w:divBdr>
        </w:div>
        <w:div w:id="1965773854">
          <w:marLeft w:val="640"/>
          <w:marRight w:val="0"/>
          <w:marTop w:val="0"/>
          <w:marBottom w:val="0"/>
          <w:divBdr>
            <w:top w:val="none" w:sz="0" w:space="0" w:color="auto"/>
            <w:left w:val="none" w:sz="0" w:space="0" w:color="auto"/>
            <w:bottom w:val="none" w:sz="0" w:space="0" w:color="auto"/>
            <w:right w:val="none" w:sz="0" w:space="0" w:color="auto"/>
          </w:divBdr>
        </w:div>
        <w:div w:id="1970624505">
          <w:marLeft w:val="640"/>
          <w:marRight w:val="0"/>
          <w:marTop w:val="0"/>
          <w:marBottom w:val="0"/>
          <w:divBdr>
            <w:top w:val="none" w:sz="0" w:space="0" w:color="auto"/>
            <w:left w:val="none" w:sz="0" w:space="0" w:color="auto"/>
            <w:bottom w:val="none" w:sz="0" w:space="0" w:color="auto"/>
            <w:right w:val="none" w:sz="0" w:space="0" w:color="auto"/>
          </w:divBdr>
        </w:div>
        <w:div w:id="2038389547">
          <w:marLeft w:val="640"/>
          <w:marRight w:val="0"/>
          <w:marTop w:val="0"/>
          <w:marBottom w:val="0"/>
          <w:divBdr>
            <w:top w:val="none" w:sz="0" w:space="0" w:color="auto"/>
            <w:left w:val="none" w:sz="0" w:space="0" w:color="auto"/>
            <w:bottom w:val="none" w:sz="0" w:space="0" w:color="auto"/>
            <w:right w:val="none" w:sz="0" w:space="0" w:color="auto"/>
          </w:divBdr>
        </w:div>
        <w:div w:id="2141260239">
          <w:marLeft w:val="640"/>
          <w:marRight w:val="0"/>
          <w:marTop w:val="0"/>
          <w:marBottom w:val="0"/>
          <w:divBdr>
            <w:top w:val="none" w:sz="0" w:space="0" w:color="auto"/>
            <w:left w:val="none" w:sz="0" w:space="0" w:color="auto"/>
            <w:bottom w:val="none" w:sz="0" w:space="0" w:color="auto"/>
            <w:right w:val="none" w:sz="0" w:space="0" w:color="auto"/>
          </w:divBdr>
        </w:div>
      </w:divsChild>
    </w:div>
    <w:div w:id="1305770949">
      <w:bodyDiv w:val="1"/>
      <w:marLeft w:val="0"/>
      <w:marRight w:val="0"/>
      <w:marTop w:val="0"/>
      <w:marBottom w:val="0"/>
      <w:divBdr>
        <w:top w:val="none" w:sz="0" w:space="0" w:color="auto"/>
        <w:left w:val="none" w:sz="0" w:space="0" w:color="auto"/>
        <w:bottom w:val="none" w:sz="0" w:space="0" w:color="auto"/>
        <w:right w:val="none" w:sz="0" w:space="0" w:color="auto"/>
      </w:divBdr>
      <w:divsChild>
        <w:div w:id="2367301">
          <w:marLeft w:val="640"/>
          <w:marRight w:val="0"/>
          <w:marTop w:val="0"/>
          <w:marBottom w:val="0"/>
          <w:divBdr>
            <w:top w:val="none" w:sz="0" w:space="0" w:color="auto"/>
            <w:left w:val="none" w:sz="0" w:space="0" w:color="auto"/>
            <w:bottom w:val="none" w:sz="0" w:space="0" w:color="auto"/>
            <w:right w:val="none" w:sz="0" w:space="0" w:color="auto"/>
          </w:divBdr>
        </w:div>
        <w:div w:id="94593858">
          <w:marLeft w:val="640"/>
          <w:marRight w:val="0"/>
          <w:marTop w:val="0"/>
          <w:marBottom w:val="0"/>
          <w:divBdr>
            <w:top w:val="none" w:sz="0" w:space="0" w:color="auto"/>
            <w:left w:val="none" w:sz="0" w:space="0" w:color="auto"/>
            <w:bottom w:val="none" w:sz="0" w:space="0" w:color="auto"/>
            <w:right w:val="none" w:sz="0" w:space="0" w:color="auto"/>
          </w:divBdr>
        </w:div>
        <w:div w:id="358624626">
          <w:marLeft w:val="640"/>
          <w:marRight w:val="0"/>
          <w:marTop w:val="0"/>
          <w:marBottom w:val="0"/>
          <w:divBdr>
            <w:top w:val="none" w:sz="0" w:space="0" w:color="auto"/>
            <w:left w:val="none" w:sz="0" w:space="0" w:color="auto"/>
            <w:bottom w:val="none" w:sz="0" w:space="0" w:color="auto"/>
            <w:right w:val="none" w:sz="0" w:space="0" w:color="auto"/>
          </w:divBdr>
        </w:div>
        <w:div w:id="579754941">
          <w:marLeft w:val="640"/>
          <w:marRight w:val="0"/>
          <w:marTop w:val="0"/>
          <w:marBottom w:val="0"/>
          <w:divBdr>
            <w:top w:val="none" w:sz="0" w:space="0" w:color="auto"/>
            <w:left w:val="none" w:sz="0" w:space="0" w:color="auto"/>
            <w:bottom w:val="none" w:sz="0" w:space="0" w:color="auto"/>
            <w:right w:val="none" w:sz="0" w:space="0" w:color="auto"/>
          </w:divBdr>
        </w:div>
        <w:div w:id="881475718">
          <w:marLeft w:val="640"/>
          <w:marRight w:val="0"/>
          <w:marTop w:val="0"/>
          <w:marBottom w:val="0"/>
          <w:divBdr>
            <w:top w:val="none" w:sz="0" w:space="0" w:color="auto"/>
            <w:left w:val="none" w:sz="0" w:space="0" w:color="auto"/>
            <w:bottom w:val="none" w:sz="0" w:space="0" w:color="auto"/>
            <w:right w:val="none" w:sz="0" w:space="0" w:color="auto"/>
          </w:divBdr>
        </w:div>
        <w:div w:id="988824677">
          <w:marLeft w:val="640"/>
          <w:marRight w:val="0"/>
          <w:marTop w:val="0"/>
          <w:marBottom w:val="0"/>
          <w:divBdr>
            <w:top w:val="none" w:sz="0" w:space="0" w:color="auto"/>
            <w:left w:val="none" w:sz="0" w:space="0" w:color="auto"/>
            <w:bottom w:val="none" w:sz="0" w:space="0" w:color="auto"/>
            <w:right w:val="none" w:sz="0" w:space="0" w:color="auto"/>
          </w:divBdr>
        </w:div>
        <w:div w:id="1764258696">
          <w:marLeft w:val="640"/>
          <w:marRight w:val="0"/>
          <w:marTop w:val="0"/>
          <w:marBottom w:val="0"/>
          <w:divBdr>
            <w:top w:val="none" w:sz="0" w:space="0" w:color="auto"/>
            <w:left w:val="none" w:sz="0" w:space="0" w:color="auto"/>
            <w:bottom w:val="none" w:sz="0" w:space="0" w:color="auto"/>
            <w:right w:val="none" w:sz="0" w:space="0" w:color="auto"/>
          </w:divBdr>
        </w:div>
        <w:div w:id="2000839700">
          <w:marLeft w:val="640"/>
          <w:marRight w:val="0"/>
          <w:marTop w:val="0"/>
          <w:marBottom w:val="0"/>
          <w:divBdr>
            <w:top w:val="none" w:sz="0" w:space="0" w:color="auto"/>
            <w:left w:val="none" w:sz="0" w:space="0" w:color="auto"/>
            <w:bottom w:val="none" w:sz="0" w:space="0" w:color="auto"/>
            <w:right w:val="none" w:sz="0" w:space="0" w:color="auto"/>
          </w:divBdr>
        </w:div>
        <w:div w:id="2113359252">
          <w:marLeft w:val="640"/>
          <w:marRight w:val="0"/>
          <w:marTop w:val="0"/>
          <w:marBottom w:val="0"/>
          <w:divBdr>
            <w:top w:val="none" w:sz="0" w:space="0" w:color="auto"/>
            <w:left w:val="none" w:sz="0" w:space="0" w:color="auto"/>
            <w:bottom w:val="none" w:sz="0" w:space="0" w:color="auto"/>
            <w:right w:val="none" w:sz="0" w:space="0" w:color="auto"/>
          </w:divBdr>
        </w:div>
      </w:divsChild>
    </w:div>
    <w:div w:id="1364936203">
      <w:bodyDiv w:val="1"/>
      <w:marLeft w:val="0"/>
      <w:marRight w:val="0"/>
      <w:marTop w:val="0"/>
      <w:marBottom w:val="0"/>
      <w:divBdr>
        <w:top w:val="none" w:sz="0" w:space="0" w:color="auto"/>
        <w:left w:val="none" w:sz="0" w:space="0" w:color="auto"/>
        <w:bottom w:val="none" w:sz="0" w:space="0" w:color="auto"/>
        <w:right w:val="none" w:sz="0" w:space="0" w:color="auto"/>
      </w:divBdr>
      <w:divsChild>
        <w:div w:id="101807628">
          <w:marLeft w:val="640"/>
          <w:marRight w:val="0"/>
          <w:marTop w:val="0"/>
          <w:marBottom w:val="0"/>
          <w:divBdr>
            <w:top w:val="none" w:sz="0" w:space="0" w:color="auto"/>
            <w:left w:val="none" w:sz="0" w:space="0" w:color="auto"/>
            <w:bottom w:val="none" w:sz="0" w:space="0" w:color="auto"/>
            <w:right w:val="none" w:sz="0" w:space="0" w:color="auto"/>
          </w:divBdr>
        </w:div>
        <w:div w:id="187959039">
          <w:marLeft w:val="640"/>
          <w:marRight w:val="0"/>
          <w:marTop w:val="0"/>
          <w:marBottom w:val="0"/>
          <w:divBdr>
            <w:top w:val="none" w:sz="0" w:space="0" w:color="auto"/>
            <w:left w:val="none" w:sz="0" w:space="0" w:color="auto"/>
            <w:bottom w:val="none" w:sz="0" w:space="0" w:color="auto"/>
            <w:right w:val="none" w:sz="0" w:space="0" w:color="auto"/>
          </w:divBdr>
        </w:div>
        <w:div w:id="191766041">
          <w:marLeft w:val="640"/>
          <w:marRight w:val="0"/>
          <w:marTop w:val="0"/>
          <w:marBottom w:val="0"/>
          <w:divBdr>
            <w:top w:val="none" w:sz="0" w:space="0" w:color="auto"/>
            <w:left w:val="none" w:sz="0" w:space="0" w:color="auto"/>
            <w:bottom w:val="none" w:sz="0" w:space="0" w:color="auto"/>
            <w:right w:val="none" w:sz="0" w:space="0" w:color="auto"/>
          </w:divBdr>
        </w:div>
        <w:div w:id="193227635">
          <w:marLeft w:val="640"/>
          <w:marRight w:val="0"/>
          <w:marTop w:val="0"/>
          <w:marBottom w:val="0"/>
          <w:divBdr>
            <w:top w:val="none" w:sz="0" w:space="0" w:color="auto"/>
            <w:left w:val="none" w:sz="0" w:space="0" w:color="auto"/>
            <w:bottom w:val="none" w:sz="0" w:space="0" w:color="auto"/>
            <w:right w:val="none" w:sz="0" w:space="0" w:color="auto"/>
          </w:divBdr>
        </w:div>
        <w:div w:id="231694376">
          <w:marLeft w:val="640"/>
          <w:marRight w:val="0"/>
          <w:marTop w:val="0"/>
          <w:marBottom w:val="0"/>
          <w:divBdr>
            <w:top w:val="none" w:sz="0" w:space="0" w:color="auto"/>
            <w:left w:val="none" w:sz="0" w:space="0" w:color="auto"/>
            <w:bottom w:val="none" w:sz="0" w:space="0" w:color="auto"/>
            <w:right w:val="none" w:sz="0" w:space="0" w:color="auto"/>
          </w:divBdr>
        </w:div>
        <w:div w:id="326519693">
          <w:marLeft w:val="640"/>
          <w:marRight w:val="0"/>
          <w:marTop w:val="0"/>
          <w:marBottom w:val="0"/>
          <w:divBdr>
            <w:top w:val="none" w:sz="0" w:space="0" w:color="auto"/>
            <w:left w:val="none" w:sz="0" w:space="0" w:color="auto"/>
            <w:bottom w:val="none" w:sz="0" w:space="0" w:color="auto"/>
            <w:right w:val="none" w:sz="0" w:space="0" w:color="auto"/>
          </w:divBdr>
        </w:div>
        <w:div w:id="425266899">
          <w:marLeft w:val="640"/>
          <w:marRight w:val="0"/>
          <w:marTop w:val="0"/>
          <w:marBottom w:val="0"/>
          <w:divBdr>
            <w:top w:val="none" w:sz="0" w:space="0" w:color="auto"/>
            <w:left w:val="none" w:sz="0" w:space="0" w:color="auto"/>
            <w:bottom w:val="none" w:sz="0" w:space="0" w:color="auto"/>
            <w:right w:val="none" w:sz="0" w:space="0" w:color="auto"/>
          </w:divBdr>
        </w:div>
        <w:div w:id="444615672">
          <w:marLeft w:val="640"/>
          <w:marRight w:val="0"/>
          <w:marTop w:val="0"/>
          <w:marBottom w:val="0"/>
          <w:divBdr>
            <w:top w:val="none" w:sz="0" w:space="0" w:color="auto"/>
            <w:left w:val="none" w:sz="0" w:space="0" w:color="auto"/>
            <w:bottom w:val="none" w:sz="0" w:space="0" w:color="auto"/>
            <w:right w:val="none" w:sz="0" w:space="0" w:color="auto"/>
          </w:divBdr>
        </w:div>
        <w:div w:id="562719491">
          <w:marLeft w:val="640"/>
          <w:marRight w:val="0"/>
          <w:marTop w:val="0"/>
          <w:marBottom w:val="0"/>
          <w:divBdr>
            <w:top w:val="none" w:sz="0" w:space="0" w:color="auto"/>
            <w:left w:val="none" w:sz="0" w:space="0" w:color="auto"/>
            <w:bottom w:val="none" w:sz="0" w:space="0" w:color="auto"/>
            <w:right w:val="none" w:sz="0" w:space="0" w:color="auto"/>
          </w:divBdr>
        </w:div>
        <w:div w:id="568155680">
          <w:marLeft w:val="640"/>
          <w:marRight w:val="0"/>
          <w:marTop w:val="0"/>
          <w:marBottom w:val="0"/>
          <w:divBdr>
            <w:top w:val="none" w:sz="0" w:space="0" w:color="auto"/>
            <w:left w:val="none" w:sz="0" w:space="0" w:color="auto"/>
            <w:bottom w:val="none" w:sz="0" w:space="0" w:color="auto"/>
            <w:right w:val="none" w:sz="0" w:space="0" w:color="auto"/>
          </w:divBdr>
        </w:div>
        <w:div w:id="655839862">
          <w:marLeft w:val="640"/>
          <w:marRight w:val="0"/>
          <w:marTop w:val="0"/>
          <w:marBottom w:val="0"/>
          <w:divBdr>
            <w:top w:val="none" w:sz="0" w:space="0" w:color="auto"/>
            <w:left w:val="none" w:sz="0" w:space="0" w:color="auto"/>
            <w:bottom w:val="none" w:sz="0" w:space="0" w:color="auto"/>
            <w:right w:val="none" w:sz="0" w:space="0" w:color="auto"/>
          </w:divBdr>
        </w:div>
        <w:div w:id="683242906">
          <w:marLeft w:val="640"/>
          <w:marRight w:val="0"/>
          <w:marTop w:val="0"/>
          <w:marBottom w:val="0"/>
          <w:divBdr>
            <w:top w:val="none" w:sz="0" w:space="0" w:color="auto"/>
            <w:left w:val="none" w:sz="0" w:space="0" w:color="auto"/>
            <w:bottom w:val="none" w:sz="0" w:space="0" w:color="auto"/>
            <w:right w:val="none" w:sz="0" w:space="0" w:color="auto"/>
          </w:divBdr>
        </w:div>
        <w:div w:id="777218558">
          <w:marLeft w:val="640"/>
          <w:marRight w:val="0"/>
          <w:marTop w:val="0"/>
          <w:marBottom w:val="0"/>
          <w:divBdr>
            <w:top w:val="none" w:sz="0" w:space="0" w:color="auto"/>
            <w:left w:val="none" w:sz="0" w:space="0" w:color="auto"/>
            <w:bottom w:val="none" w:sz="0" w:space="0" w:color="auto"/>
            <w:right w:val="none" w:sz="0" w:space="0" w:color="auto"/>
          </w:divBdr>
        </w:div>
        <w:div w:id="848834020">
          <w:marLeft w:val="640"/>
          <w:marRight w:val="0"/>
          <w:marTop w:val="0"/>
          <w:marBottom w:val="0"/>
          <w:divBdr>
            <w:top w:val="none" w:sz="0" w:space="0" w:color="auto"/>
            <w:left w:val="none" w:sz="0" w:space="0" w:color="auto"/>
            <w:bottom w:val="none" w:sz="0" w:space="0" w:color="auto"/>
            <w:right w:val="none" w:sz="0" w:space="0" w:color="auto"/>
          </w:divBdr>
        </w:div>
        <w:div w:id="1005017131">
          <w:marLeft w:val="640"/>
          <w:marRight w:val="0"/>
          <w:marTop w:val="0"/>
          <w:marBottom w:val="0"/>
          <w:divBdr>
            <w:top w:val="none" w:sz="0" w:space="0" w:color="auto"/>
            <w:left w:val="none" w:sz="0" w:space="0" w:color="auto"/>
            <w:bottom w:val="none" w:sz="0" w:space="0" w:color="auto"/>
            <w:right w:val="none" w:sz="0" w:space="0" w:color="auto"/>
          </w:divBdr>
        </w:div>
        <w:div w:id="1044403310">
          <w:marLeft w:val="640"/>
          <w:marRight w:val="0"/>
          <w:marTop w:val="0"/>
          <w:marBottom w:val="0"/>
          <w:divBdr>
            <w:top w:val="none" w:sz="0" w:space="0" w:color="auto"/>
            <w:left w:val="none" w:sz="0" w:space="0" w:color="auto"/>
            <w:bottom w:val="none" w:sz="0" w:space="0" w:color="auto"/>
            <w:right w:val="none" w:sz="0" w:space="0" w:color="auto"/>
          </w:divBdr>
        </w:div>
        <w:div w:id="1059018677">
          <w:marLeft w:val="640"/>
          <w:marRight w:val="0"/>
          <w:marTop w:val="0"/>
          <w:marBottom w:val="0"/>
          <w:divBdr>
            <w:top w:val="none" w:sz="0" w:space="0" w:color="auto"/>
            <w:left w:val="none" w:sz="0" w:space="0" w:color="auto"/>
            <w:bottom w:val="none" w:sz="0" w:space="0" w:color="auto"/>
            <w:right w:val="none" w:sz="0" w:space="0" w:color="auto"/>
          </w:divBdr>
        </w:div>
        <w:div w:id="1105612575">
          <w:marLeft w:val="640"/>
          <w:marRight w:val="0"/>
          <w:marTop w:val="0"/>
          <w:marBottom w:val="0"/>
          <w:divBdr>
            <w:top w:val="none" w:sz="0" w:space="0" w:color="auto"/>
            <w:left w:val="none" w:sz="0" w:space="0" w:color="auto"/>
            <w:bottom w:val="none" w:sz="0" w:space="0" w:color="auto"/>
            <w:right w:val="none" w:sz="0" w:space="0" w:color="auto"/>
          </w:divBdr>
        </w:div>
        <w:div w:id="1153133722">
          <w:marLeft w:val="640"/>
          <w:marRight w:val="0"/>
          <w:marTop w:val="0"/>
          <w:marBottom w:val="0"/>
          <w:divBdr>
            <w:top w:val="none" w:sz="0" w:space="0" w:color="auto"/>
            <w:left w:val="none" w:sz="0" w:space="0" w:color="auto"/>
            <w:bottom w:val="none" w:sz="0" w:space="0" w:color="auto"/>
            <w:right w:val="none" w:sz="0" w:space="0" w:color="auto"/>
          </w:divBdr>
        </w:div>
        <w:div w:id="1219706037">
          <w:marLeft w:val="640"/>
          <w:marRight w:val="0"/>
          <w:marTop w:val="0"/>
          <w:marBottom w:val="0"/>
          <w:divBdr>
            <w:top w:val="none" w:sz="0" w:space="0" w:color="auto"/>
            <w:left w:val="none" w:sz="0" w:space="0" w:color="auto"/>
            <w:bottom w:val="none" w:sz="0" w:space="0" w:color="auto"/>
            <w:right w:val="none" w:sz="0" w:space="0" w:color="auto"/>
          </w:divBdr>
        </w:div>
        <w:div w:id="1251886568">
          <w:marLeft w:val="640"/>
          <w:marRight w:val="0"/>
          <w:marTop w:val="0"/>
          <w:marBottom w:val="0"/>
          <w:divBdr>
            <w:top w:val="none" w:sz="0" w:space="0" w:color="auto"/>
            <w:left w:val="none" w:sz="0" w:space="0" w:color="auto"/>
            <w:bottom w:val="none" w:sz="0" w:space="0" w:color="auto"/>
            <w:right w:val="none" w:sz="0" w:space="0" w:color="auto"/>
          </w:divBdr>
        </w:div>
        <w:div w:id="1324504346">
          <w:marLeft w:val="640"/>
          <w:marRight w:val="0"/>
          <w:marTop w:val="0"/>
          <w:marBottom w:val="0"/>
          <w:divBdr>
            <w:top w:val="none" w:sz="0" w:space="0" w:color="auto"/>
            <w:left w:val="none" w:sz="0" w:space="0" w:color="auto"/>
            <w:bottom w:val="none" w:sz="0" w:space="0" w:color="auto"/>
            <w:right w:val="none" w:sz="0" w:space="0" w:color="auto"/>
          </w:divBdr>
        </w:div>
        <w:div w:id="1338800745">
          <w:marLeft w:val="640"/>
          <w:marRight w:val="0"/>
          <w:marTop w:val="0"/>
          <w:marBottom w:val="0"/>
          <w:divBdr>
            <w:top w:val="none" w:sz="0" w:space="0" w:color="auto"/>
            <w:left w:val="none" w:sz="0" w:space="0" w:color="auto"/>
            <w:bottom w:val="none" w:sz="0" w:space="0" w:color="auto"/>
            <w:right w:val="none" w:sz="0" w:space="0" w:color="auto"/>
          </w:divBdr>
        </w:div>
        <w:div w:id="1340081191">
          <w:marLeft w:val="640"/>
          <w:marRight w:val="0"/>
          <w:marTop w:val="0"/>
          <w:marBottom w:val="0"/>
          <w:divBdr>
            <w:top w:val="none" w:sz="0" w:space="0" w:color="auto"/>
            <w:left w:val="none" w:sz="0" w:space="0" w:color="auto"/>
            <w:bottom w:val="none" w:sz="0" w:space="0" w:color="auto"/>
            <w:right w:val="none" w:sz="0" w:space="0" w:color="auto"/>
          </w:divBdr>
        </w:div>
        <w:div w:id="1362514419">
          <w:marLeft w:val="640"/>
          <w:marRight w:val="0"/>
          <w:marTop w:val="0"/>
          <w:marBottom w:val="0"/>
          <w:divBdr>
            <w:top w:val="none" w:sz="0" w:space="0" w:color="auto"/>
            <w:left w:val="none" w:sz="0" w:space="0" w:color="auto"/>
            <w:bottom w:val="none" w:sz="0" w:space="0" w:color="auto"/>
            <w:right w:val="none" w:sz="0" w:space="0" w:color="auto"/>
          </w:divBdr>
        </w:div>
        <w:div w:id="1397514823">
          <w:marLeft w:val="640"/>
          <w:marRight w:val="0"/>
          <w:marTop w:val="0"/>
          <w:marBottom w:val="0"/>
          <w:divBdr>
            <w:top w:val="none" w:sz="0" w:space="0" w:color="auto"/>
            <w:left w:val="none" w:sz="0" w:space="0" w:color="auto"/>
            <w:bottom w:val="none" w:sz="0" w:space="0" w:color="auto"/>
            <w:right w:val="none" w:sz="0" w:space="0" w:color="auto"/>
          </w:divBdr>
        </w:div>
        <w:div w:id="1398166909">
          <w:marLeft w:val="640"/>
          <w:marRight w:val="0"/>
          <w:marTop w:val="0"/>
          <w:marBottom w:val="0"/>
          <w:divBdr>
            <w:top w:val="none" w:sz="0" w:space="0" w:color="auto"/>
            <w:left w:val="none" w:sz="0" w:space="0" w:color="auto"/>
            <w:bottom w:val="none" w:sz="0" w:space="0" w:color="auto"/>
            <w:right w:val="none" w:sz="0" w:space="0" w:color="auto"/>
          </w:divBdr>
        </w:div>
        <w:div w:id="1402364627">
          <w:marLeft w:val="640"/>
          <w:marRight w:val="0"/>
          <w:marTop w:val="0"/>
          <w:marBottom w:val="0"/>
          <w:divBdr>
            <w:top w:val="none" w:sz="0" w:space="0" w:color="auto"/>
            <w:left w:val="none" w:sz="0" w:space="0" w:color="auto"/>
            <w:bottom w:val="none" w:sz="0" w:space="0" w:color="auto"/>
            <w:right w:val="none" w:sz="0" w:space="0" w:color="auto"/>
          </w:divBdr>
        </w:div>
        <w:div w:id="1414936039">
          <w:marLeft w:val="640"/>
          <w:marRight w:val="0"/>
          <w:marTop w:val="0"/>
          <w:marBottom w:val="0"/>
          <w:divBdr>
            <w:top w:val="none" w:sz="0" w:space="0" w:color="auto"/>
            <w:left w:val="none" w:sz="0" w:space="0" w:color="auto"/>
            <w:bottom w:val="none" w:sz="0" w:space="0" w:color="auto"/>
            <w:right w:val="none" w:sz="0" w:space="0" w:color="auto"/>
          </w:divBdr>
        </w:div>
        <w:div w:id="1446542697">
          <w:marLeft w:val="640"/>
          <w:marRight w:val="0"/>
          <w:marTop w:val="0"/>
          <w:marBottom w:val="0"/>
          <w:divBdr>
            <w:top w:val="none" w:sz="0" w:space="0" w:color="auto"/>
            <w:left w:val="none" w:sz="0" w:space="0" w:color="auto"/>
            <w:bottom w:val="none" w:sz="0" w:space="0" w:color="auto"/>
            <w:right w:val="none" w:sz="0" w:space="0" w:color="auto"/>
          </w:divBdr>
        </w:div>
        <w:div w:id="1522940127">
          <w:marLeft w:val="640"/>
          <w:marRight w:val="0"/>
          <w:marTop w:val="0"/>
          <w:marBottom w:val="0"/>
          <w:divBdr>
            <w:top w:val="none" w:sz="0" w:space="0" w:color="auto"/>
            <w:left w:val="none" w:sz="0" w:space="0" w:color="auto"/>
            <w:bottom w:val="none" w:sz="0" w:space="0" w:color="auto"/>
            <w:right w:val="none" w:sz="0" w:space="0" w:color="auto"/>
          </w:divBdr>
        </w:div>
        <w:div w:id="1537426936">
          <w:marLeft w:val="640"/>
          <w:marRight w:val="0"/>
          <w:marTop w:val="0"/>
          <w:marBottom w:val="0"/>
          <w:divBdr>
            <w:top w:val="none" w:sz="0" w:space="0" w:color="auto"/>
            <w:left w:val="none" w:sz="0" w:space="0" w:color="auto"/>
            <w:bottom w:val="none" w:sz="0" w:space="0" w:color="auto"/>
            <w:right w:val="none" w:sz="0" w:space="0" w:color="auto"/>
          </w:divBdr>
        </w:div>
        <w:div w:id="1544638185">
          <w:marLeft w:val="640"/>
          <w:marRight w:val="0"/>
          <w:marTop w:val="0"/>
          <w:marBottom w:val="0"/>
          <w:divBdr>
            <w:top w:val="none" w:sz="0" w:space="0" w:color="auto"/>
            <w:left w:val="none" w:sz="0" w:space="0" w:color="auto"/>
            <w:bottom w:val="none" w:sz="0" w:space="0" w:color="auto"/>
            <w:right w:val="none" w:sz="0" w:space="0" w:color="auto"/>
          </w:divBdr>
        </w:div>
        <w:div w:id="1566835187">
          <w:marLeft w:val="640"/>
          <w:marRight w:val="0"/>
          <w:marTop w:val="0"/>
          <w:marBottom w:val="0"/>
          <w:divBdr>
            <w:top w:val="none" w:sz="0" w:space="0" w:color="auto"/>
            <w:left w:val="none" w:sz="0" w:space="0" w:color="auto"/>
            <w:bottom w:val="none" w:sz="0" w:space="0" w:color="auto"/>
            <w:right w:val="none" w:sz="0" w:space="0" w:color="auto"/>
          </w:divBdr>
        </w:div>
        <w:div w:id="1585335287">
          <w:marLeft w:val="640"/>
          <w:marRight w:val="0"/>
          <w:marTop w:val="0"/>
          <w:marBottom w:val="0"/>
          <w:divBdr>
            <w:top w:val="none" w:sz="0" w:space="0" w:color="auto"/>
            <w:left w:val="none" w:sz="0" w:space="0" w:color="auto"/>
            <w:bottom w:val="none" w:sz="0" w:space="0" w:color="auto"/>
            <w:right w:val="none" w:sz="0" w:space="0" w:color="auto"/>
          </w:divBdr>
        </w:div>
        <w:div w:id="1673490381">
          <w:marLeft w:val="640"/>
          <w:marRight w:val="0"/>
          <w:marTop w:val="0"/>
          <w:marBottom w:val="0"/>
          <w:divBdr>
            <w:top w:val="none" w:sz="0" w:space="0" w:color="auto"/>
            <w:left w:val="none" w:sz="0" w:space="0" w:color="auto"/>
            <w:bottom w:val="none" w:sz="0" w:space="0" w:color="auto"/>
            <w:right w:val="none" w:sz="0" w:space="0" w:color="auto"/>
          </w:divBdr>
        </w:div>
        <w:div w:id="1692298581">
          <w:marLeft w:val="640"/>
          <w:marRight w:val="0"/>
          <w:marTop w:val="0"/>
          <w:marBottom w:val="0"/>
          <w:divBdr>
            <w:top w:val="none" w:sz="0" w:space="0" w:color="auto"/>
            <w:left w:val="none" w:sz="0" w:space="0" w:color="auto"/>
            <w:bottom w:val="none" w:sz="0" w:space="0" w:color="auto"/>
            <w:right w:val="none" w:sz="0" w:space="0" w:color="auto"/>
          </w:divBdr>
        </w:div>
        <w:div w:id="1704132653">
          <w:marLeft w:val="640"/>
          <w:marRight w:val="0"/>
          <w:marTop w:val="0"/>
          <w:marBottom w:val="0"/>
          <w:divBdr>
            <w:top w:val="none" w:sz="0" w:space="0" w:color="auto"/>
            <w:left w:val="none" w:sz="0" w:space="0" w:color="auto"/>
            <w:bottom w:val="none" w:sz="0" w:space="0" w:color="auto"/>
            <w:right w:val="none" w:sz="0" w:space="0" w:color="auto"/>
          </w:divBdr>
        </w:div>
        <w:div w:id="1717005462">
          <w:marLeft w:val="640"/>
          <w:marRight w:val="0"/>
          <w:marTop w:val="0"/>
          <w:marBottom w:val="0"/>
          <w:divBdr>
            <w:top w:val="none" w:sz="0" w:space="0" w:color="auto"/>
            <w:left w:val="none" w:sz="0" w:space="0" w:color="auto"/>
            <w:bottom w:val="none" w:sz="0" w:space="0" w:color="auto"/>
            <w:right w:val="none" w:sz="0" w:space="0" w:color="auto"/>
          </w:divBdr>
        </w:div>
        <w:div w:id="1840539117">
          <w:marLeft w:val="640"/>
          <w:marRight w:val="0"/>
          <w:marTop w:val="0"/>
          <w:marBottom w:val="0"/>
          <w:divBdr>
            <w:top w:val="none" w:sz="0" w:space="0" w:color="auto"/>
            <w:left w:val="none" w:sz="0" w:space="0" w:color="auto"/>
            <w:bottom w:val="none" w:sz="0" w:space="0" w:color="auto"/>
            <w:right w:val="none" w:sz="0" w:space="0" w:color="auto"/>
          </w:divBdr>
        </w:div>
        <w:div w:id="1861317636">
          <w:marLeft w:val="640"/>
          <w:marRight w:val="0"/>
          <w:marTop w:val="0"/>
          <w:marBottom w:val="0"/>
          <w:divBdr>
            <w:top w:val="none" w:sz="0" w:space="0" w:color="auto"/>
            <w:left w:val="none" w:sz="0" w:space="0" w:color="auto"/>
            <w:bottom w:val="none" w:sz="0" w:space="0" w:color="auto"/>
            <w:right w:val="none" w:sz="0" w:space="0" w:color="auto"/>
          </w:divBdr>
        </w:div>
        <w:div w:id="1883589658">
          <w:marLeft w:val="640"/>
          <w:marRight w:val="0"/>
          <w:marTop w:val="0"/>
          <w:marBottom w:val="0"/>
          <w:divBdr>
            <w:top w:val="none" w:sz="0" w:space="0" w:color="auto"/>
            <w:left w:val="none" w:sz="0" w:space="0" w:color="auto"/>
            <w:bottom w:val="none" w:sz="0" w:space="0" w:color="auto"/>
            <w:right w:val="none" w:sz="0" w:space="0" w:color="auto"/>
          </w:divBdr>
        </w:div>
        <w:div w:id="1894265712">
          <w:marLeft w:val="640"/>
          <w:marRight w:val="0"/>
          <w:marTop w:val="0"/>
          <w:marBottom w:val="0"/>
          <w:divBdr>
            <w:top w:val="none" w:sz="0" w:space="0" w:color="auto"/>
            <w:left w:val="none" w:sz="0" w:space="0" w:color="auto"/>
            <w:bottom w:val="none" w:sz="0" w:space="0" w:color="auto"/>
            <w:right w:val="none" w:sz="0" w:space="0" w:color="auto"/>
          </w:divBdr>
        </w:div>
        <w:div w:id="1894654356">
          <w:marLeft w:val="640"/>
          <w:marRight w:val="0"/>
          <w:marTop w:val="0"/>
          <w:marBottom w:val="0"/>
          <w:divBdr>
            <w:top w:val="none" w:sz="0" w:space="0" w:color="auto"/>
            <w:left w:val="none" w:sz="0" w:space="0" w:color="auto"/>
            <w:bottom w:val="none" w:sz="0" w:space="0" w:color="auto"/>
            <w:right w:val="none" w:sz="0" w:space="0" w:color="auto"/>
          </w:divBdr>
        </w:div>
        <w:div w:id="1973555225">
          <w:marLeft w:val="640"/>
          <w:marRight w:val="0"/>
          <w:marTop w:val="0"/>
          <w:marBottom w:val="0"/>
          <w:divBdr>
            <w:top w:val="none" w:sz="0" w:space="0" w:color="auto"/>
            <w:left w:val="none" w:sz="0" w:space="0" w:color="auto"/>
            <w:bottom w:val="none" w:sz="0" w:space="0" w:color="auto"/>
            <w:right w:val="none" w:sz="0" w:space="0" w:color="auto"/>
          </w:divBdr>
        </w:div>
        <w:div w:id="1978561107">
          <w:marLeft w:val="640"/>
          <w:marRight w:val="0"/>
          <w:marTop w:val="0"/>
          <w:marBottom w:val="0"/>
          <w:divBdr>
            <w:top w:val="none" w:sz="0" w:space="0" w:color="auto"/>
            <w:left w:val="none" w:sz="0" w:space="0" w:color="auto"/>
            <w:bottom w:val="none" w:sz="0" w:space="0" w:color="auto"/>
            <w:right w:val="none" w:sz="0" w:space="0" w:color="auto"/>
          </w:divBdr>
        </w:div>
        <w:div w:id="1994286010">
          <w:marLeft w:val="640"/>
          <w:marRight w:val="0"/>
          <w:marTop w:val="0"/>
          <w:marBottom w:val="0"/>
          <w:divBdr>
            <w:top w:val="none" w:sz="0" w:space="0" w:color="auto"/>
            <w:left w:val="none" w:sz="0" w:space="0" w:color="auto"/>
            <w:bottom w:val="none" w:sz="0" w:space="0" w:color="auto"/>
            <w:right w:val="none" w:sz="0" w:space="0" w:color="auto"/>
          </w:divBdr>
        </w:div>
        <w:div w:id="2000576307">
          <w:marLeft w:val="640"/>
          <w:marRight w:val="0"/>
          <w:marTop w:val="0"/>
          <w:marBottom w:val="0"/>
          <w:divBdr>
            <w:top w:val="none" w:sz="0" w:space="0" w:color="auto"/>
            <w:left w:val="none" w:sz="0" w:space="0" w:color="auto"/>
            <w:bottom w:val="none" w:sz="0" w:space="0" w:color="auto"/>
            <w:right w:val="none" w:sz="0" w:space="0" w:color="auto"/>
          </w:divBdr>
        </w:div>
        <w:div w:id="2003779677">
          <w:marLeft w:val="640"/>
          <w:marRight w:val="0"/>
          <w:marTop w:val="0"/>
          <w:marBottom w:val="0"/>
          <w:divBdr>
            <w:top w:val="none" w:sz="0" w:space="0" w:color="auto"/>
            <w:left w:val="none" w:sz="0" w:space="0" w:color="auto"/>
            <w:bottom w:val="none" w:sz="0" w:space="0" w:color="auto"/>
            <w:right w:val="none" w:sz="0" w:space="0" w:color="auto"/>
          </w:divBdr>
        </w:div>
        <w:div w:id="2022076195">
          <w:marLeft w:val="640"/>
          <w:marRight w:val="0"/>
          <w:marTop w:val="0"/>
          <w:marBottom w:val="0"/>
          <w:divBdr>
            <w:top w:val="none" w:sz="0" w:space="0" w:color="auto"/>
            <w:left w:val="none" w:sz="0" w:space="0" w:color="auto"/>
            <w:bottom w:val="none" w:sz="0" w:space="0" w:color="auto"/>
            <w:right w:val="none" w:sz="0" w:space="0" w:color="auto"/>
          </w:divBdr>
        </w:div>
        <w:div w:id="2063284693">
          <w:marLeft w:val="640"/>
          <w:marRight w:val="0"/>
          <w:marTop w:val="0"/>
          <w:marBottom w:val="0"/>
          <w:divBdr>
            <w:top w:val="none" w:sz="0" w:space="0" w:color="auto"/>
            <w:left w:val="none" w:sz="0" w:space="0" w:color="auto"/>
            <w:bottom w:val="none" w:sz="0" w:space="0" w:color="auto"/>
            <w:right w:val="none" w:sz="0" w:space="0" w:color="auto"/>
          </w:divBdr>
        </w:div>
        <w:div w:id="2098747278">
          <w:marLeft w:val="640"/>
          <w:marRight w:val="0"/>
          <w:marTop w:val="0"/>
          <w:marBottom w:val="0"/>
          <w:divBdr>
            <w:top w:val="none" w:sz="0" w:space="0" w:color="auto"/>
            <w:left w:val="none" w:sz="0" w:space="0" w:color="auto"/>
            <w:bottom w:val="none" w:sz="0" w:space="0" w:color="auto"/>
            <w:right w:val="none" w:sz="0" w:space="0" w:color="auto"/>
          </w:divBdr>
        </w:div>
        <w:div w:id="2120642525">
          <w:marLeft w:val="640"/>
          <w:marRight w:val="0"/>
          <w:marTop w:val="0"/>
          <w:marBottom w:val="0"/>
          <w:divBdr>
            <w:top w:val="none" w:sz="0" w:space="0" w:color="auto"/>
            <w:left w:val="none" w:sz="0" w:space="0" w:color="auto"/>
            <w:bottom w:val="none" w:sz="0" w:space="0" w:color="auto"/>
            <w:right w:val="none" w:sz="0" w:space="0" w:color="auto"/>
          </w:divBdr>
        </w:div>
      </w:divsChild>
    </w:div>
    <w:div w:id="1443186264">
      <w:bodyDiv w:val="1"/>
      <w:marLeft w:val="0"/>
      <w:marRight w:val="0"/>
      <w:marTop w:val="0"/>
      <w:marBottom w:val="0"/>
      <w:divBdr>
        <w:top w:val="none" w:sz="0" w:space="0" w:color="auto"/>
        <w:left w:val="none" w:sz="0" w:space="0" w:color="auto"/>
        <w:bottom w:val="none" w:sz="0" w:space="0" w:color="auto"/>
        <w:right w:val="none" w:sz="0" w:space="0" w:color="auto"/>
      </w:divBdr>
      <w:divsChild>
        <w:div w:id="245919200">
          <w:marLeft w:val="640"/>
          <w:marRight w:val="0"/>
          <w:marTop w:val="0"/>
          <w:marBottom w:val="0"/>
          <w:divBdr>
            <w:top w:val="none" w:sz="0" w:space="0" w:color="auto"/>
            <w:left w:val="none" w:sz="0" w:space="0" w:color="auto"/>
            <w:bottom w:val="none" w:sz="0" w:space="0" w:color="auto"/>
            <w:right w:val="none" w:sz="0" w:space="0" w:color="auto"/>
          </w:divBdr>
        </w:div>
        <w:div w:id="687372682">
          <w:marLeft w:val="640"/>
          <w:marRight w:val="0"/>
          <w:marTop w:val="0"/>
          <w:marBottom w:val="0"/>
          <w:divBdr>
            <w:top w:val="none" w:sz="0" w:space="0" w:color="auto"/>
            <w:left w:val="none" w:sz="0" w:space="0" w:color="auto"/>
            <w:bottom w:val="none" w:sz="0" w:space="0" w:color="auto"/>
            <w:right w:val="none" w:sz="0" w:space="0" w:color="auto"/>
          </w:divBdr>
        </w:div>
        <w:div w:id="717706861">
          <w:marLeft w:val="640"/>
          <w:marRight w:val="0"/>
          <w:marTop w:val="0"/>
          <w:marBottom w:val="0"/>
          <w:divBdr>
            <w:top w:val="none" w:sz="0" w:space="0" w:color="auto"/>
            <w:left w:val="none" w:sz="0" w:space="0" w:color="auto"/>
            <w:bottom w:val="none" w:sz="0" w:space="0" w:color="auto"/>
            <w:right w:val="none" w:sz="0" w:space="0" w:color="auto"/>
          </w:divBdr>
        </w:div>
        <w:div w:id="790052700">
          <w:marLeft w:val="640"/>
          <w:marRight w:val="0"/>
          <w:marTop w:val="0"/>
          <w:marBottom w:val="0"/>
          <w:divBdr>
            <w:top w:val="none" w:sz="0" w:space="0" w:color="auto"/>
            <w:left w:val="none" w:sz="0" w:space="0" w:color="auto"/>
            <w:bottom w:val="none" w:sz="0" w:space="0" w:color="auto"/>
            <w:right w:val="none" w:sz="0" w:space="0" w:color="auto"/>
          </w:divBdr>
        </w:div>
        <w:div w:id="881089447">
          <w:marLeft w:val="640"/>
          <w:marRight w:val="0"/>
          <w:marTop w:val="0"/>
          <w:marBottom w:val="0"/>
          <w:divBdr>
            <w:top w:val="none" w:sz="0" w:space="0" w:color="auto"/>
            <w:left w:val="none" w:sz="0" w:space="0" w:color="auto"/>
            <w:bottom w:val="none" w:sz="0" w:space="0" w:color="auto"/>
            <w:right w:val="none" w:sz="0" w:space="0" w:color="auto"/>
          </w:divBdr>
        </w:div>
        <w:div w:id="890924588">
          <w:marLeft w:val="640"/>
          <w:marRight w:val="0"/>
          <w:marTop w:val="0"/>
          <w:marBottom w:val="0"/>
          <w:divBdr>
            <w:top w:val="none" w:sz="0" w:space="0" w:color="auto"/>
            <w:left w:val="none" w:sz="0" w:space="0" w:color="auto"/>
            <w:bottom w:val="none" w:sz="0" w:space="0" w:color="auto"/>
            <w:right w:val="none" w:sz="0" w:space="0" w:color="auto"/>
          </w:divBdr>
        </w:div>
        <w:div w:id="1084063170">
          <w:marLeft w:val="640"/>
          <w:marRight w:val="0"/>
          <w:marTop w:val="0"/>
          <w:marBottom w:val="0"/>
          <w:divBdr>
            <w:top w:val="none" w:sz="0" w:space="0" w:color="auto"/>
            <w:left w:val="none" w:sz="0" w:space="0" w:color="auto"/>
            <w:bottom w:val="none" w:sz="0" w:space="0" w:color="auto"/>
            <w:right w:val="none" w:sz="0" w:space="0" w:color="auto"/>
          </w:divBdr>
        </w:div>
        <w:div w:id="1195657106">
          <w:marLeft w:val="640"/>
          <w:marRight w:val="0"/>
          <w:marTop w:val="0"/>
          <w:marBottom w:val="0"/>
          <w:divBdr>
            <w:top w:val="none" w:sz="0" w:space="0" w:color="auto"/>
            <w:left w:val="none" w:sz="0" w:space="0" w:color="auto"/>
            <w:bottom w:val="none" w:sz="0" w:space="0" w:color="auto"/>
            <w:right w:val="none" w:sz="0" w:space="0" w:color="auto"/>
          </w:divBdr>
        </w:div>
        <w:div w:id="1210605548">
          <w:marLeft w:val="640"/>
          <w:marRight w:val="0"/>
          <w:marTop w:val="0"/>
          <w:marBottom w:val="0"/>
          <w:divBdr>
            <w:top w:val="none" w:sz="0" w:space="0" w:color="auto"/>
            <w:left w:val="none" w:sz="0" w:space="0" w:color="auto"/>
            <w:bottom w:val="none" w:sz="0" w:space="0" w:color="auto"/>
            <w:right w:val="none" w:sz="0" w:space="0" w:color="auto"/>
          </w:divBdr>
        </w:div>
        <w:div w:id="1222711308">
          <w:marLeft w:val="640"/>
          <w:marRight w:val="0"/>
          <w:marTop w:val="0"/>
          <w:marBottom w:val="0"/>
          <w:divBdr>
            <w:top w:val="none" w:sz="0" w:space="0" w:color="auto"/>
            <w:left w:val="none" w:sz="0" w:space="0" w:color="auto"/>
            <w:bottom w:val="none" w:sz="0" w:space="0" w:color="auto"/>
            <w:right w:val="none" w:sz="0" w:space="0" w:color="auto"/>
          </w:divBdr>
        </w:div>
        <w:div w:id="1257202940">
          <w:marLeft w:val="640"/>
          <w:marRight w:val="0"/>
          <w:marTop w:val="0"/>
          <w:marBottom w:val="0"/>
          <w:divBdr>
            <w:top w:val="none" w:sz="0" w:space="0" w:color="auto"/>
            <w:left w:val="none" w:sz="0" w:space="0" w:color="auto"/>
            <w:bottom w:val="none" w:sz="0" w:space="0" w:color="auto"/>
            <w:right w:val="none" w:sz="0" w:space="0" w:color="auto"/>
          </w:divBdr>
        </w:div>
        <w:div w:id="1263876552">
          <w:marLeft w:val="640"/>
          <w:marRight w:val="0"/>
          <w:marTop w:val="0"/>
          <w:marBottom w:val="0"/>
          <w:divBdr>
            <w:top w:val="none" w:sz="0" w:space="0" w:color="auto"/>
            <w:left w:val="none" w:sz="0" w:space="0" w:color="auto"/>
            <w:bottom w:val="none" w:sz="0" w:space="0" w:color="auto"/>
            <w:right w:val="none" w:sz="0" w:space="0" w:color="auto"/>
          </w:divBdr>
        </w:div>
        <w:div w:id="2014137135">
          <w:marLeft w:val="640"/>
          <w:marRight w:val="0"/>
          <w:marTop w:val="0"/>
          <w:marBottom w:val="0"/>
          <w:divBdr>
            <w:top w:val="none" w:sz="0" w:space="0" w:color="auto"/>
            <w:left w:val="none" w:sz="0" w:space="0" w:color="auto"/>
            <w:bottom w:val="none" w:sz="0" w:space="0" w:color="auto"/>
            <w:right w:val="none" w:sz="0" w:space="0" w:color="auto"/>
          </w:divBdr>
        </w:div>
      </w:divsChild>
    </w:div>
    <w:div w:id="1449818928">
      <w:bodyDiv w:val="1"/>
      <w:marLeft w:val="0"/>
      <w:marRight w:val="0"/>
      <w:marTop w:val="0"/>
      <w:marBottom w:val="0"/>
      <w:divBdr>
        <w:top w:val="none" w:sz="0" w:space="0" w:color="auto"/>
        <w:left w:val="none" w:sz="0" w:space="0" w:color="auto"/>
        <w:bottom w:val="none" w:sz="0" w:space="0" w:color="auto"/>
        <w:right w:val="none" w:sz="0" w:space="0" w:color="auto"/>
      </w:divBdr>
      <w:divsChild>
        <w:div w:id="168567765">
          <w:marLeft w:val="640"/>
          <w:marRight w:val="0"/>
          <w:marTop w:val="0"/>
          <w:marBottom w:val="0"/>
          <w:divBdr>
            <w:top w:val="none" w:sz="0" w:space="0" w:color="auto"/>
            <w:left w:val="none" w:sz="0" w:space="0" w:color="auto"/>
            <w:bottom w:val="none" w:sz="0" w:space="0" w:color="auto"/>
            <w:right w:val="none" w:sz="0" w:space="0" w:color="auto"/>
          </w:divBdr>
        </w:div>
        <w:div w:id="509950224">
          <w:marLeft w:val="640"/>
          <w:marRight w:val="0"/>
          <w:marTop w:val="0"/>
          <w:marBottom w:val="0"/>
          <w:divBdr>
            <w:top w:val="none" w:sz="0" w:space="0" w:color="auto"/>
            <w:left w:val="none" w:sz="0" w:space="0" w:color="auto"/>
            <w:bottom w:val="none" w:sz="0" w:space="0" w:color="auto"/>
            <w:right w:val="none" w:sz="0" w:space="0" w:color="auto"/>
          </w:divBdr>
        </w:div>
        <w:div w:id="661274762">
          <w:marLeft w:val="640"/>
          <w:marRight w:val="0"/>
          <w:marTop w:val="0"/>
          <w:marBottom w:val="0"/>
          <w:divBdr>
            <w:top w:val="none" w:sz="0" w:space="0" w:color="auto"/>
            <w:left w:val="none" w:sz="0" w:space="0" w:color="auto"/>
            <w:bottom w:val="none" w:sz="0" w:space="0" w:color="auto"/>
            <w:right w:val="none" w:sz="0" w:space="0" w:color="auto"/>
          </w:divBdr>
        </w:div>
        <w:div w:id="766929298">
          <w:marLeft w:val="640"/>
          <w:marRight w:val="0"/>
          <w:marTop w:val="0"/>
          <w:marBottom w:val="0"/>
          <w:divBdr>
            <w:top w:val="none" w:sz="0" w:space="0" w:color="auto"/>
            <w:left w:val="none" w:sz="0" w:space="0" w:color="auto"/>
            <w:bottom w:val="none" w:sz="0" w:space="0" w:color="auto"/>
            <w:right w:val="none" w:sz="0" w:space="0" w:color="auto"/>
          </w:divBdr>
        </w:div>
        <w:div w:id="775901646">
          <w:marLeft w:val="640"/>
          <w:marRight w:val="0"/>
          <w:marTop w:val="0"/>
          <w:marBottom w:val="0"/>
          <w:divBdr>
            <w:top w:val="none" w:sz="0" w:space="0" w:color="auto"/>
            <w:left w:val="none" w:sz="0" w:space="0" w:color="auto"/>
            <w:bottom w:val="none" w:sz="0" w:space="0" w:color="auto"/>
            <w:right w:val="none" w:sz="0" w:space="0" w:color="auto"/>
          </w:divBdr>
        </w:div>
        <w:div w:id="936789545">
          <w:marLeft w:val="640"/>
          <w:marRight w:val="0"/>
          <w:marTop w:val="0"/>
          <w:marBottom w:val="0"/>
          <w:divBdr>
            <w:top w:val="none" w:sz="0" w:space="0" w:color="auto"/>
            <w:left w:val="none" w:sz="0" w:space="0" w:color="auto"/>
            <w:bottom w:val="none" w:sz="0" w:space="0" w:color="auto"/>
            <w:right w:val="none" w:sz="0" w:space="0" w:color="auto"/>
          </w:divBdr>
        </w:div>
        <w:div w:id="1203522921">
          <w:marLeft w:val="640"/>
          <w:marRight w:val="0"/>
          <w:marTop w:val="0"/>
          <w:marBottom w:val="0"/>
          <w:divBdr>
            <w:top w:val="none" w:sz="0" w:space="0" w:color="auto"/>
            <w:left w:val="none" w:sz="0" w:space="0" w:color="auto"/>
            <w:bottom w:val="none" w:sz="0" w:space="0" w:color="auto"/>
            <w:right w:val="none" w:sz="0" w:space="0" w:color="auto"/>
          </w:divBdr>
        </w:div>
        <w:div w:id="1866215105">
          <w:marLeft w:val="640"/>
          <w:marRight w:val="0"/>
          <w:marTop w:val="0"/>
          <w:marBottom w:val="0"/>
          <w:divBdr>
            <w:top w:val="none" w:sz="0" w:space="0" w:color="auto"/>
            <w:left w:val="none" w:sz="0" w:space="0" w:color="auto"/>
            <w:bottom w:val="none" w:sz="0" w:space="0" w:color="auto"/>
            <w:right w:val="none" w:sz="0" w:space="0" w:color="auto"/>
          </w:divBdr>
        </w:div>
      </w:divsChild>
    </w:div>
    <w:div w:id="1741244972">
      <w:bodyDiv w:val="1"/>
      <w:marLeft w:val="0"/>
      <w:marRight w:val="0"/>
      <w:marTop w:val="0"/>
      <w:marBottom w:val="0"/>
      <w:divBdr>
        <w:top w:val="none" w:sz="0" w:space="0" w:color="auto"/>
        <w:left w:val="none" w:sz="0" w:space="0" w:color="auto"/>
        <w:bottom w:val="none" w:sz="0" w:space="0" w:color="auto"/>
        <w:right w:val="none" w:sz="0" w:space="0" w:color="auto"/>
      </w:divBdr>
      <w:divsChild>
        <w:div w:id="304046620">
          <w:marLeft w:val="640"/>
          <w:marRight w:val="0"/>
          <w:marTop w:val="0"/>
          <w:marBottom w:val="0"/>
          <w:divBdr>
            <w:top w:val="none" w:sz="0" w:space="0" w:color="auto"/>
            <w:left w:val="none" w:sz="0" w:space="0" w:color="auto"/>
            <w:bottom w:val="none" w:sz="0" w:space="0" w:color="auto"/>
            <w:right w:val="none" w:sz="0" w:space="0" w:color="auto"/>
          </w:divBdr>
        </w:div>
        <w:div w:id="530798181">
          <w:marLeft w:val="640"/>
          <w:marRight w:val="0"/>
          <w:marTop w:val="0"/>
          <w:marBottom w:val="0"/>
          <w:divBdr>
            <w:top w:val="none" w:sz="0" w:space="0" w:color="auto"/>
            <w:left w:val="none" w:sz="0" w:space="0" w:color="auto"/>
            <w:bottom w:val="none" w:sz="0" w:space="0" w:color="auto"/>
            <w:right w:val="none" w:sz="0" w:space="0" w:color="auto"/>
          </w:divBdr>
        </w:div>
        <w:div w:id="792480645">
          <w:marLeft w:val="640"/>
          <w:marRight w:val="0"/>
          <w:marTop w:val="0"/>
          <w:marBottom w:val="0"/>
          <w:divBdr>
            <w:top w:val="none" w:sz="0" w:space="0" w:color="auto"/>
            <w:left w:val="none" w:sz="0" w:space="0" w:color="auto"/>
            <w:bottom w:val="none" w:sz="0" w:space="0" w:color="auto"/>
            <w:right w:val="none" w:sz="0" w:space="0" w:color="auto"/>
          </w:divBdr>
        </w:div>
        <w:div w:id="871725493">
          <w:marLeft w:val="640"/>
          <w:marRight w:val="0"/>
          <w:marTop w:val="0"/>
          <w:marBottom w:val="0"/>
          <w:divBdr>
            <w:top w:val="none" w:sz="0" w:space="0" w:color="auto"/>
            <w:left w:val="none" w:sz="0" w:space="0" w:color="auto"/>
            <w:bottom w:val="none" w:sz="0" w:space="0" w:color="auto"/>
            <w:right w:val="none" w:sz="0" w:space="0" w:color="auto"/>
          </w:divBdr>
        </w:div>
        <w:div w:id="917328964">
          <w:marLeft w:val="640"/>
          <w:marRight w:val="0"/>
          <w:marTop w:val="0"/>
          <w:marBottom w:val="0"/>
          <w:divBdr>
            <w:top w:val="none" w:sz="0" w:space="0" w:color="auto"/>
            <w:left w:val="none" w:sz="0" w:space="0" w:color="auto"/>
            <w:bottom w:val="none" w:sz="0" w:space="0" w:color="auto"/>
            <w:right w:val="none" w:sz="0" w:space="0" w:color="auto"/>
          </w:divBdr>
        </w:div>
        <w:div w:id="1507941069">
          <w:marLeft w:val="640"/>
          <w:marRight w:val="0"/>
          <w:marTop w:val="0"/>
          <w:marBottom w:val="0"/>
          <w:divBdr>
            <w:top w:val="none" w:sz="0" w:space="0" w:color="auto"/>
            <w:left w:val="none" w:sz="0" w:space="0" w:color="auto"/>
            <w:bottom w:val="none" w:sz="0" w:space="0" w:color="auto"/>
            <w:right w:val="none" w:sz="0" w:space="0" w:color="auto"/>
          </w:divBdr>
        </w:div>
        <w:div w:id="1612740684">
          <w:marLeft w:val="640"/>
          <w:marRight w:val="0"/>
          <w:marTop w:val="0"/>
          <w:marBottom w:val="0"/>
          <w:divBdr>
            <w:top w:val="none" w:sz="0" w:space="0" w:color="auto"/>
            <w:left w:val="none" w:sz="0" w:space="0" w:color="auto"/>
            <w:bottom w:val="none" w:sz="0" w:space="0" w:color="auto"/>
            <w:right w:val="none" w:sz="0" w:space="0" w:color="auto"/>
          </w:divBdr>
        </w:div>
      </w:divsChild>
    </w:div>
    <w:div w:id="2071997008">
      <w:bodyDiv w:val="1"/>
      <w:marLeft w:val="0"/>
      <w:marRight w:val="0"/>
      <w:marTop w:val="0"/>
      <w:marBottom w:val="0"/>
      <w:divBdr>
        <w:top w:val="none" w:sz="0" w:space="0" w:color="auto"/>
        <w:left w:val="none" w:sz="0" w:space="0" w:color="auto"/>
        <w:bottom w:val="none" w:sz="0" w:space="0" w:color="auto"/>
        <w:right w:val="none" w:sz="0" w:space="0" w:color="auto"/>
      </w:divBdr>
      <w:divsChild>
        <w:div w:id="94987653">
          <w:marLeft w:val="640"/>
          <w:marRight w:val="0"/>
          <w:marTop w:val="0"/>
          <w:marBottom w:val="0"/>
          <w:divBdr>
            <w:top w:val="none" w:sz="0" w:space="0" w:color="auto"/>
            <w:left w:val="none" w:sz="0" w:space="0" w:color="auto"/>
            <w:bottom w:val="none" w:sz="0" w:space="0" w:color="auto"/>
            <w:right w:val="none" w:sz="0" w:space="0" w:color="auto"/>
          </w:divBdr>
        </w:div>
        <w:div w:id="372846890">
          <w:marLeft w:val="640"/>
          <w:marRight w:val="0"/>
          <w:marTop w:val="0"/>
          <w:marBottom w:val="0"/>
          <w:divBdr>
            <w:top w:val="none" w:sz="0" w:space="0" w:color="auto"/>
            <w:left w:val="none" w:sz="0" w:space="0" w:color="auto"/>
            <w:bottom w:val="none" w:sz="0" w:space="0" w:color="auto"/>
            <w:right w:val="none" w:sz="0" w:space="0" w:color="auto"/>
          </w:divBdr>
        </w:div>
        <w:div w:id="391778378">
          <w:marLeft w:val="640"/>
          <w:marRight w:val="0"/>
          <w:marTop w:val="0"/>
          <w:marBottom w:val="0"/>
          <w:divBdr>
            <w:top w:val="none" w:sz="0" w:space="0" w:color="auto"/>
            <w:left w:val="none" w:sz="0" w:space="0" w:color="auto"/>
            <w:bottom w:val="none" w:sz="0" w:space="0" w:color="auto"/>
            <w:right w:val="none" w:sz="0" w:space="0" w:color="auto"/>
          </w:divBdr>
        </w:div>
        <w:div w:id="405687809">
          <w:marLeft w:val="640"/>
          <w:marRight w:val="0"/>
          <w:marTop w:val="0"/>
          <w:marBottom w:val="0"/>
          <w:divBdr>
            <w:top w:val="none" w:sz="0" w:space="0" w:color="auto"/>
            <w:left w:val="none" w:sz="0" w:space="0" w:color="auto"/>
            <w:bottom w:val="none" w:sz="0" w:space="0" w:color="auto"/>
            <w:right w:val="none" w:sz="0" w:space="0" w:color="auto"/>
          </w:divBdr>
        </w:div>
        <w:div w:id="625697546">
          <w:marLeft w:val="640"/>
          <w:marRight w:val="0"/>
          <w:marTop w:val="0"/>
          <w:marBottom w:val="0"/>
          <w:divBdr>
            <w:top w:val="none" w:sz="0" w:space="0" w:color="auto"/>
            <w:left w:val="none" w:sz="0" w:space="0" w:color="auto"/>
            <w:bottom w:val="none" w:sz="0" w:space="0" w:color="auto"/>
            <w:right w:val="none" w:sz="0" w:space="0" w:color="auto"/>
          </w:divBdr>
        </w:div>
        <w:div w:id="812333059">
          <w:marLeft w:val="640"/>
          <w:marRight w:val="0"/>
          <w:marTop w:val="0"/>
          <w:marBottom w:val="0"/>
          <w:divBdr>
            <w:top w:val="none" w:sz="0" w:space="0" w:color="auto"/>
            <w:left w:val="none" w:sz="0" w:space="0" w:color="auto"/>
            <w:bottom w:val="none" w:sz="0" w:space="0" w:color="auto"/>
            <w:right w:val="none" w:sz="0" w:space="0" w:color="auto"/>
          </w:divBdr>
        </w:div>
        <w:div w:id="1039814324">
          <w:marLeft w:val="640"/>
          <w:marRight w:val="0"/>
          <w:marTop w:val="0"/>
          <w:marBottom w:val="0"/>
          <w:divBdr>
            <w:top w:val="none" w:sz="0" w:space="0" w:color="auto"/>
            <w:left w:val="none" w:sz="0" w:space="0" w:color="auto"/>
            <w:bottom w:val="none" w:sz="0" w:space="0" w:color="auto"/>
            <w:right w:val="none" w:sz="0" w:space="0" w:color="auto"/>
          </w:divBdr>
        </w:div>
        <w:div w:id="1092047378">
          <w:marLeft w:val="640"/>
          <w:marRight w:val="0"/>
          <w:marTop w:val="0"/>
          <w:marBottom w:val="0"/>
          <w:divBdr>
            <w:top w:val="none" w:sz="0" w:space="0" w:color="auto"/>
            <w:left w:val="none" w:sz="0" w:space="0" w:color="auto"/>
            <w:bottom w:val="none" w:sz="0" w:space="0" w:color="auto"/>
            <w:right w:val="none" w:sz="0" w:space="0" w:color="auto"/>
          </w:divBdr>
        </w:div>
        <w:div w:id="1447117519">
          <w:marLeft w:val="640"/>
          <w:marRight w:val="0"/>
          <w:marTop w:val="0"/>
          <w:marBottom w:val="0"/>
          <w:divBdr>
            <w:top w:val="none" w:sz="0" w:space="0" w:color="auto"/>
            <w:left w:val="none" w:sz="0" w:space="0" w:color="auto"/>
            <w:bottom w:val="none" w:sz="0" w:space="0" w:color="auto"/>
            <w:right w:val="none" w:sz="0" w:space="0" w:color="auto"/>
          </w:divBdr>
        </w:div>
        <w:div w:id="1468821591">
          <w:marLeft w:val="640"/>
          <w:marRight w:val="0"/>
          <w:marTop w:val="0"/>
          <w:marBottom w:val="0"/>
          <w:divBdr>
            <w:top w:val="none" w:sz="0" w:space="0" w:color="auto"/>
            <w:left w:val="none" w:sz="0" w:space="0" w:color="auto"/>
            <w:bottom w:val="none" w:sz="0" w:space="0" w:color="auto"/>
            <w:right w:val="none" w:sz="0" w:space="0" w:color="auto"/>
          </w:divBdr>
        </w:div>
        <w:div w:id="1562057079">
          <w:marLeft w:val="640"/>
          <w:marRight w:val="0"/>
          <w:marTop w:val="0"/>
          <w:marBottom w:val="0"/>
          <w:divBdr>
            <w:top w:val="none" w:sz="0" w:space="0" w:color="auto"/>
            <w:left w:val="none" w:sz="0" w:space="0" w:color="auto"/>
            <w:bottom w:val="none" w:sz="0" w:space="0" w:color="auto"/>
            <w:right w:val="none" w:sz="0" w:space="0" w:color="auto"/>
          </w:divBdr>
        </w:div>
        <w:div w:id="1641229744">
          <w:marLeft w:val="640"/>
          <w:marRight w:val="0"/>
          <w:marTop w:val="0"/>
          <w:marBottom w:val="0"/>
          <w:divBdr>
            <w:top w:val="none" w:sz="0" w:space="0" w:color="auto"/>
            <w:left w:val="none" w:sz="0" w:space="0" w:color="auto"/>
            <w:bottom w:val="none" w:sz="0" w:space="0" w:color="auto"/>
            <w:right w:val="none" w:sz="0" w:space="0" w:color="auto"/>
          </w:divBdr>
        </w:div>
        <w:div w:id="1925651787">
          <w:marLeft w:val="640"/>
          <w:marRight w:val="0"/>
          <w:marTop w:val="0"/>
          <w:marBottom w:val="0"/>
          <w:divBdr>
            <w:top w:val="none" w:sz="0" w:space="0" w:color="auto"/>
            <w:left w:val="none" w:sz="0" w:space="0" w:color="auto"/>
            <w:bottom w:val="none" w:sz="0" w:space="0" w:color="auto"/>
            <w:right w:val="none" w:sz="0" w:space="0" w:color="auto"/>
          </w:divBdr>
        </w:div>
        <w:div w:id="2019842614">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CE15A50-382E-46FA-8F11-0B48A19AD562}"/>
      </w:docPartPr>
      <w:docPartBody>
        <w:p w:rsidR="00DA2F5B" w:rsidRDefault="00234AF7">
          <w:r w:rsidRPr="009A714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AF7"/>
    <w:rsid w:val="00086997"/>
    <w:rsid w:val="00234AF7"/>
    <w:rsid w:val="00783055"/>
    <w:rsid w:val="00BE1872"/>
    <w:rsid w:val="00DA2F5B"/>
    <w:rsid w:val="00EE14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4AF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5860E57-5189-4D40-A4FC-3CD58D053658}">
  <we:reference id="wa104382081" version="1.35.0.0" store="en-US" storeType="OMEX"/>
  <we:alternateReferences>
    <we:reference id="WA104382081" version="1.35.0.0" store="WA104382081" storeType="OMEX"/>
  </we:alternateReferences>
  <we:properties>
    <we:property name="MENDELEY_CITATIONS" value="[{&quot;citationID&quot;:&quot;MENDELEY_CITATION_3ac6ffb1-0df5-4e9d-a842-411841e61c82&quot;,&quot;properties&quot;:{&quot;noteIndex&quot;:0},&quot;isEdited&quot;:false,&quot;manualOverride&quot;:{&quot;isManuallyOverridden&quot;:false,&quot;citeprocText&quot;:&quot;[1]&quot;,&quot;manualOverrideText&quot;:&quot;&quot;},&quot;citationItems&quot;:[{&quot;id&quot;:&quot;bf160477-4b88-357f-b807-a5d56ee736f0&quot;,&quot;itemData&quot;:{&quot;type&quot;:&quot;report&quot;,&quot;id&quot;:&quot;bf160477-4b88-357f-b807-a5d56ee736f0&quot;,&quot;title&quot;:&quot;Normas de Ortoprostésica Parte 1: Normas&quot;,&quot;groupId&quot;:&quot;59671cba-71f4-35ae-8a62-400c4ec8144f&quot;,&quot;author&quot;:[{&quot;family&quot;:&quot;Organización Mundial de la Salud&quot;,&quot;given&quot;:&quot;&quot;,&quot;parse-names&quot;:false,&quot;dropping-particle&quot;:&quot;&quot;,&quot;non-dropping-particle&quot;:&quot;&quot;}],&quot;ISBN&quot;:&quot;9789243512488&quot;,&quot;issued&quot;:{&quot;date-parts&quot;:[[2017]]},&quot;number-of-pages&quot;:&quot;1-84&quot;},&quot;isTemporary&quot;:false}],&quot;citationTag&quot;:&quot;MENDELEY_CITATION_v3_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&quot;},{&quot;citationID&quot;:&quot;MENDELEY_CITATION_42af4841-0d00-4e5e-8e46-f80773276c2b&quot;,&quot;properties&quot;:{&quot;noteIndex&quot;:0},&quot;isEdited&quot;:false,&quot;manualOverride&quot;:{&quot;isManuallyOverridden&quot;:false,&quot;citeprocText&quot;:&quot;[2]&quot;,&quot;manualOverrideText&quot;:&quot;&quot;},&quot;citationItems&quot;:[{&quot;id&quot;:&quot;2180be43-4e6e-33ed-b600-6cdffcc84c7e&quot;,&quot;itemData&quot;:{&quot;type&quot;:&quot;webpage&quot;,&quot;id&quot;:&quot;2180be43-4e6e-33ed-b600-6cdffcc84c7e&quot;,&quot;title&quot;:&quot;Prosthetics &amp; Orthotics Market Size | Industry Report, 2020-2027&quot;,&quot;groupId&quot;:&quot;59671cba-71f4-35ae-8a62-400c4ec8144f&quot;,&quot;author&quot;:[{&quot;family&quot;:&quot;Grand View Research&quot;,&quot;given&quot;:&quot;&quot;,&quot;parse-names&quot;:false,&quot;dropping-particle&quot;:&quot;&quot;,&quot;non-dropping-particle&quot;:&quot;&quot;}],&quot;accessed&quot;:{&quot;date-parts&quot;:[[2021,2,1]]},&quot;URL&quot;:&quot;https://www.grandviewresearch.com/industry-analysis/prosthetics-orthotics-market&quot;,&quot;issued&quot;:{&quot;date-parts&quot;:[[2020]]}},&quot;isTemporary&quot;:false}],&quot;citationTag&quot;:&quot;MENDELEY_CITATION_v3_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&quot;},{&quot;citationID&quot;:&quot;MENDELEY_CITATION_d1f16a71-32fd-4f05-a66a-1a17a88c1bad&quot;,&quot;properties&quot;:{&quot;noteIndex&quot;:0},&quot;isEdited&quot;:false,&quot;manualOverride&quot;:{&quot;isManuallyOverridden&quot;:false,&quot;citeprocText&quot;:&quot;[3]&quot;,&quot;manualOverrideText&quot;:&quot;&quot;},&quot;citationItems&quot;:[{&quot;id&quot;:&quot;7edb79ad-a851-3151-9007-e5f3cd5ab6c0&quot;,&quot;itemData&quot;:{&quot;type&quot;:&quot;report&quot;,&quot;id&quot;:&quot;7edb79ad-a851-3151-9007-e5f3cd5ab6c0&quot;,&quot;title&quot;:&quot;Perfil sociodemográfico de la población con discapacidad, 2017&quot;,&quot;groupId&quot;:&quot;59671cba-71f4-35ae-8a62-400c4ec8144f&quot;,&quot;author&quot;:[{&quot;family&quot;:&quot;Instituto Nacional de Estadística e Informática del Perú (INEI)&quot;,&quot;given&quot;:&quot;&quot;,&quot;parse-names&quot;:false,&quot;dropping-particle&quot;:&quot;&quot;,&quot;non-dropping-particle&quot;:&quot;&quot;}],&quot;URL&quot;:&quot;https://www.inei.gob.pe/media/MenuRecursivo/publicaciones_digitales/Est/Lib1675/libro.pdf&quot;,&quot;issued&quot;:{&quot;date-parts&quot;:[[2017]]},&quot;number-of-pages&quot;:&quot;1-117&quot;},&quot;isTemporary&quot;:false}],&quot;citationTag&quot;:&quot;MENDELEY_CITATION_v3_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&quot;},{&quot;citationID&quot;:&quot;MENDELEY_CITATION_c7388d19-17e8-4aed-84cc-4466da59c91b&quot;,&quot;properties&quot;:{&quot;noteIndex&quot;:0},&quot;isEdited&quot;:false,&quot;manualOverride&quot;:{&quot;isManuallyOverridden&quot;:false,&quot;citeprocText&quot;:&quot;[4]&quot;,&quot;manualOverrideText&quot;:&quot;&quot;},&quot;citationItems&quot;:[{&quot;id&quot;:&quot;9293f85d-7403-31d5-bfb7-51e9352ca21c&quot;,&quot;itemData&quot;:{&quot;type&quot;:&quot;report&quot;,&quot;id&quot;:&quot;9293f85d-7403-31d5-bfb7-51e9352ca21c&quot;,&quot;title&quot;:&quot;Primera Encuesta Nacional Especializada sobre Discapacidad 2012&quot;,&quot;groupId&quot;:&quot;59671cba-71f4-35ae-8a62-400c4ec8144f&quot;,&quot;author&quot;:[{&quot;family&quot;:&quot;INEI&quot;,&quot;given&quot;:&quot;&quot;,&quot;parse-names&quot;:false,&quot;dropping-particle&quot;:&quot;&quot;,&quot;non-dropping-particle&quot;:&quot;&quot;}],&quot;container-title&quot;:&quot;Instituto Nacional de Estadística e Informática&quot;,&quot;URL&quot;:&quot;https://www.inei.gob.pe/media/MenuRecursivo/publicaciones_digitales/Est/Lib1171/ENEDIS 2012 - COMPLETO.pdf&quot;,&quot;issued&quot;:{&quot;date-parts&quot;:[[2012]]},&quot;number-of-pages&quot;:&quot;1-588&quot;},&quot;isTemporary&quot;:false}],&quot;citationTag&quot;:&quot;MENDELEY_CITATION_v3_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&quot;},{&quot;citationID&quot;:&quot;MENDELEY_CITATION_a46a73b6-8eb9-4fe4-b801-7c473def8395&quot;,&quot;properties&quot;:{&quot;noteIndex&quot;:0},&quot;isEdited&quot;:false,&quot;manualOverride&quot;:{&quot;isManuallyOverridden&quot;:false,&quot;citeprocText&quot;:&quot;[5]&quot;,&quot;manualOverrideText&quot;:&quot;&quot;},&quot;citationItems&quot;:[{&quot;id&quot;:&quot;fd3b21b6-ed2d-3410-a10a-e09cbe271699&quot;,&quot;itemData&quot;:{&quot;type&quot;:&quot;article-journal&quot;,&quot;id&quot;:&quot;fd3b21b6-ed2d-3410-a10a-e09cbe271699&quot;,&quot;title&quot;:&quot;Prosthesis rejection in acquired major upper-limb amputees: A population-based survey&quot;,&quot;groupId&quot;:&quot;59671cba-71f4-35ae-8a62-400c4ec8144f&quot;,&quot;author&quot;:[{&quot;family&quot;:&quot;Østlie&quot;,&quot;given&quot;:&quot;Kristin&quot;,&quot;parse-names&quot;:false,&quot;dropping-particle&quot;:&quot;&quot;,&quot;non-dropping-particle&quot;:&quot;&quot;},{&quot;family&quot;:&quot;Lesjø&quot;,&quot;given&quot;:&quot;Ingrid Marie&quot;,&quot;parse-names&quot;:false,&quot;dropping-particle&quot;:&quot;&quot;,&quot;non-dropping-particle&quot;:&quot;&quot;},{&quot;family&quot;:&quot;Franklin&quot;,&quot;given&quot;:&quot;Rosemary Joy&quot;,&quot;parse-names&quot;:false,&quot;dropping-particle&quot;:&quot;&quot;,&quot;non-dropping-particle&quot;:&quot;&quot;},{&quot;family&quot;:&quot;Garfelt&quot;,&quot;given&quot;:&quot;Beate&quot;,&quot;parse-names&quot;:false,&quot;dropping-particle&quot;:&quot;&quot;,&quot;non-dropping-particle&quot;:&quot;&quot;},{&quot;family&quot;:&quot;Skjeldal&quot;,&quot;given&quot;:&quot;Ola Hunsbeth&quot;,&quot;parse-names&quot;:false,&quot;dropping-particle&quot;:&quot;&quot;,&quot;non-dropping-particle&quot;:&quot;&quot;},{&quot;family&quot;:&quot;Magnus&quot;,&quot;given&quot;:&quot;Per&quot;,&quot;parse-names&quot;:false,&quot;dropping-particle&quot;:&quot;&quot;,&quot;non-dropping-particle&quot;:&quot;&quot;}],&quot;container-title&quot;:&quot;Disability and Rehabilitation: Assistive Technology&quot;,&quot;DOI&quot;:&quot;10.3109/17483107.2011.635405&quot;,&quot;ISSN&quot;:&quot;17483107&quot;,&quot;PMID&quot;:&quot;22112174&quot;,&quot;issued&quot;:{&quot;date-parts&quot;:[[2012]]},&quot;page&quot;:&quot;294-303&quot;,&quot;issue&quot;:&quot;4&quot;,&quot;volume&quot;:&quot;7&quot;,&quot;expandedJournalTitle&quot;:&quot;Disability and Rehabilitation: Assistive Technology&quot;},&quot;isTemporary&quot;:false}],&quot;citationTag&quot;:&quot;MENDELEY_CITATION_v3_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&quot;},{&quot;citationID&quot;:&quot;MENDELEY_CITATION_d47f46e9-a443-4070-a671-b0fe788b442e&quot;,&quot;properties&quot;:{&quot;noteIndex&quot;:0},&quot;isEdited&quot;:false,&quot;manualOverride&quot;:{&quot;isManuallyOverridden&quot;:false,&quot;citeprocText&quot;:&quot;[6]&quot;,&quot;manualOverrideText&quot;:&quot;&quot;},&quot;citationItems&quot;:[{&quot;id&quot;:&quot;9f747e93-04cd-30fa-b182-93ea3f24c770&quot;,&quot;itemData&quot;:{&quot;type&quot;:&quot;article-journal&quot;,&quot;id&quot;:&quot;9f747e93-04cd-30fa-b182-93ea3f24c770&quot;,&quot;title&quot;:&quot;A Low-Cost EMG-Controlled Anthropomorphic Robotic Hand for Power and Precision Grasp&quot;,&quot;groupId&quot;:&quot;59671cba-71f4-35ae-8a62-400c4ec8144f&quot;,&quot;author&quot;:[{&quot;family&quot;:&quot;Sánchez&quot;,&quot;given&quot;:&quot;Leobardo E&quot;,&quot;parse-names&quot;:false,&quot;dropping-particle&quot;:&quot;&quot;,&quot;non-dropping-particle&quot;:&quot;&quot;},{&quot;family&quot;:&quot;Arias&quot;,&quot;given&quot;:&quot;Manuel&quot;,&quot;parse-names&quot;:false,&quot;dropping-particle&quot;:&quot;&quot;,&quot;non-dropping-particle&quot;:&quot;&quot;},{&quot;family&quot;:&quot;Guzmán&quot;,&quot;given&quot;:&quot;Enrique&quot;,&quot;parse-names&quot;:false,&quot;dropping-particle&quot;:&quot;&quot;,&quot;non-dropping-particle&quot;:&quot;&quot;},{&quot;family&quot;:&quot;Lugo&quot;,&quot;given&quot;:&quot;Esther&quot;,&quot;parse-names&quot;:false,&quot;dropping-particle&quot;:&quot;&quot;,&quot;non-dropping-particle&quot;:&quot;&quot;}],&quot;DOI&quot;:&quot;10.1016/j.bbe.2019.10.002&quot;,&quot;issued&quot;:{&quot;date-parts&quot;:[[2019]]},&quot;page&quot;:&quot;1-17&quot;},&quot;isTemporary&quot;:false}],&quot;citationTag&quot;:&quot;MENDELEY_CITATION_v3_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&quot;},{&quot;citationID&quot;:&quot;MENDELEY_CITATION_582de88c-200b-4a6d-80e7-0f167cc76759&quot;,&quot;properties&quot;:{&quot;noteIndex&quot;:0},&quot;isEdited&quot;:false,&quot;manualOverride&quot;:{&quot;isManuallyOverridden&quot;:false,&quot;citeprocText&quot;:&quot;[7]&quot;,&quot;manualOverrideText&quot;:&quot;&quot;},&quot;citationItems&quot;:[{&quot;id&quot;:&quot;016c899d-007e-342e-8be7-17a43326c732&quot;,&quot;itemData&quot;:{&quot;type&quot;:&quot;legislation&quot;,&quot;id&quot;:&quot;016c899d-007e-342e-8be7-17a43326c732&quot;,&quot;title&quot;:&quot;Resolución Directoral 122-2015-SA-DG-INR&quot;,&quot;groupId&quot;:&quot;59671cba-71f4-35ae-8a62-400c4ec8144f&quot;,&quot;author&quot;:[{&quot;family&quot;:&quot;Instituto Nacional de Rehabilitación&quot;,&quot;given&quot;:&quot;&quot;,&quot;parse-names&quot;:false,&quot;dropping-particle&quot;:&quot;&quot;,&quot;non-dropping-particle&quot;:&quot;&quot;}],&quot;URL&quot;:&quot;https://www.inr.gob.pe/transparencia/transparencia inr/resoluciones/2015/RD 122-2015-SA-DG-INR.pdf&quot;,&quot;issued&quot;:{&quot;date-parts&quot;:[[2015]]},&quot;publisher-place&quot;:&quot;Perú&quot;},&quot;isTemporary&quot;:false}],&quot;citationTag&quot;:&quot;MENDELEY_CITATION_v3_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&quot;},{&quot;citationID&quot;:&quot;MENDELEY_CITATION_07136319-7688-4d28-aeec-ae6614474a3b&quot;,&quot;properties&quot;:{&quot;noteIndex&quot;:0},&quot;isEdited&quot;:false,&quot;manualOverride&quot;:{&quot;isManuallyOverridden&quot;:false,&quot;citeprocText&quot;:&quot;[8]&quot;,&quot;manualOverrideText&quot;:&quot;&quot;},&quot;citationItems&quot;:[{&quot;id&quot;:&quot;cfa5f2e8-90e7-370f-b2a2-9046230b3eb8&quot;,&quot;itemData&quot;:{&quot;type&quot;:&quot;legislation&quot;,&quot;id&quot;:&quot;cfa5f2e8-90e7-370f-b2a2-9046230b3eb8&quot;,&quot;title&quot;:&quot;Resolución Directoral 406-2015-SA-DG-INR&quot;,&quot;groupId&quot;:&quot;59671cba-71f4-35ae-8a62-400c4ec8144f&quot;,&quot;author&quot;:[{&quot;family&quot;:&quot;Instituto Nacional de Rehabilitación&quot;,&quot;given&quot;:&quot;&quot;,&quot;parse-names&quot;:false,&quot;dropping-particle&quot;:&quot;&quot;,&quot;non-dropping-particle&quot;:&quot;&quot;}],&quot;URL&quot;:&quot;https://www.inr.gob.pe/transparencia/transparencia inr/resoluciones/2015/RD 406-2015-SA-DG-INR.pdf&quot;,&quot;issued&quot;:{&quot;date-parts&quot;:[[2015]]}},&quot;isTemporary&quot;:false}],&quot;citationTag&quot;:&quot;MENDELEY_CITATION_v3_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&quot;},{&quot;citationID&quot;:&quot;MENDELEY_CITATION_73abd342-7ac8-4124-8cb3-1aaa654471eb&quot;,&quot;properties&quot;:{&quot;noteIndex&quot;:0},&quot;isEdited&quot;:false,&quot;manualOverride&quot;:{&quot;isManuallyOverridden&quot;:false,&quot;citeprocText&quot;:&quot;[6]&quot;,&quot;manualOverrideText&quot;:&quot;&quot;},&quot;citationItems&quot;:[{&quot;id&quot;:&quot;9f747e93-04cd-30fa-b182-93ea3f24c770&quot;,&quot;itemData&quot;:{&quot;type&quot;:&quot;article-journal&quot;,&quot;id&quot;:&quot;9f747e93-04cd-30fa-b182-93ea3f24c770&quot;,&quot;title&quot;:&quot;A Low-Cost EMG-Controlled Anthropomorphic Robotic Hand for Power and Precision Grasp&quot;,&quot;groupId&quot;:&quot;59671cba-71f4-35ae-8a62-400c4ec8144f&quot;,&quot;author&quot;:[{&quot;family&quot;:&quot;Sánchez&quot;,&quot;given&quot;:&quot;Leobardo E&quot;,&quot;parse-names&quot;:false,&quot;dropping-particle&quot;:&quot;&quot;,&quot;non-dropping-particle&quot;:&quot;&quot;},{&quot;family&quot;:&quot;Arias&quot;,&quot;given&quot;:&quot;Manuel&quot;,&quot;parse-names&quot;:false,&quot;dropping-particle&quot;:&quot;&quot;,&quot;non-dropping-particle&quot;:&quot;&quot;},{&quot;family&quot;:&quot;Guzmán&quot;,&quot;given&quot;:&quot;Enrique&quot;,&quot;parse-names&quot;:false,&quot;dropping-particle&quot;:&quot;&quot;,&quot;non-dropping-particle&quot;:&quot;&quot;},{&quot;family&quot;:&quot;Lugo&quot;,&quot;given&quot;:&quot;Esther&quot;,&quot;parse-names&quot;:false,&quot;dropping-particle&quot;:&quot;&quot;,&quot;non-dropping-particle&quot;:&quot;&quot;}],&quot;DOI&quot;:&quot;10.1016/j.bbe.2019.10.002&quot;,&quot;issued&quot;:{&quot;date-parts&quot;:[[2019]]},&quot;page&quot;:&quot;1-17&quot;},&quot;isTemporary&quot;:false}],&quot;citationTag&quot;:&quot;MENDELEY_CITATION_v3_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&quot;},{&quot;citationID&quot;:&quot;MENDELEY_CITATION_aa14d819-61ce-4492-a3bb-b85eb09801b8&quot;,&quot;properties&quot;:{&quot;noteIndex&quot;:0},&quot;isEdited&quot;:false,&quot;manualOverride&quot;:{&quot;isManuallyOverridden&quot;:false,&quot;citeprocText&quot;:&quot;[9]&quot;,&quot;manualOverrideText&quot;:&quot;&quot;},&quot;citationItems&quot;:[{&quot;id&quot;:&quot;869fc0fb-3102-3e32-a2d0-86e1e93777b5&quot;,&quot;itemData&quot;:{&quot;type&quot;:&quot;article-journal&quot;,&quot;id&quot;:&quot;869fc0fb-3102-3e32-a2d0-86e1e93777b5&quot;,&quot;title&quot;:&quot;A Review on Commercially Available Anthropomorphic Myoelectric Prosthetic Hands, Pattern-Recognition-Based Microcontrollers and sEMG Sensors used for Prosthetic Control&quot;,&quot;groupId&quot;:&quot;59671cba-71f4-35ae-8a62-400c4ec8144f&quot;,&quot;author&quot;:[{&quot;family&quot;:&quot;Calado&quot;,&quot;given&quot;:&quot;Alexandre&quot;,&quot;parse-names&quot;:false,&quot;dropping-particle&quot;:&quot;&quot;,&quot;non-dropping-particle&quot;:&quot;&quot;},{&quot;family&quot;:&quot;Soares&quot;,&quot;given&quot;:&quot;Filomena&quot;,&quot;parse-names&quot;:false,&quot;dropping-particle&quot;:&quot;&quot;,&quot;non-dropping-particle&quot;:&quot;&quot;},{&quot;family&quot;:&quot;Matos&quot;,&quot;given&quot;:&quot;Demétrio&quot;,&quot;parse-names&quot;:false,&quot;dropping-particle&quot;:&quot;&quot;,&quot;non-dropping-particle&quot;:&quot;&quot;}],&quot;container-title&quot;:&quot;19th IEEE International Conference on Autonomous Robot Systems and Competitions, ICARSC 2019&quot;,&quot;DOI&quot;:&quot;10.1109/ICARSC.2019.8733629&quot;,&quot;ISBN&quot;:&quot;9781728135588&quot;,&quot;issued&quot;:{&quot;date-parts&quot;:[[2019]]},&quot;abstract&quot;:&quot;It has been reported that over 3 million individuals live with upper limb amputation worldwide. Losing a hand drastically reduces the individual's quality of life. Fortunately, there are several prosthetic solutions available in the market that try to restore some of the missing hand's functions and characteristics. This paper presents a review on three of the main components of a typical transradial myoelectric prosthesis that can be found in the market. The goal was to provide the reader with an overview of commercially available anthropomorphic myoelectric prosthetic hands with high degrees of freedom, pattern-recognition-based microcontrollers and sEMG sensors used for prosthetic control.&quot;,&quot;expandedJournalTitle&quot;:&quot;19th IEEE International Conference on Autonomous Robot Systems and Competitions, ICARSC 2019&quot;},&quot;isTemporary&quot;:false}],&quot;citationTag&quot;:&quot;MENDELEY_CITATION_v3_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&quot;},{&quot;citationID&quot;:&quot;MENDELEY_CITATION_c22522d6-10e3-46d0-a059-cf38cc9f0244&quot;,&quot;properties&quot;:{&quot;noteIndex&quot;:0},&quot;isEdited&quot;:false,&quot;manualOverride&quot;:{&quot;isManuallyOverridden&quot;:false,&quot;citeprocText&quot;:&quot;[10]&quot;,&quot;manualOverrideText&quot;:&quot;&quot;},&quot;citationTag&quot;:&quot;MENDELEY_CITATION_v3_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&quot;,&quot;citationItems&quot;:[{&quot;id&quot;:&quot;48189ca5-3d55-3854-936c-c493c8da5a85&quot;,&quot;itemData&quot;:{&quot;type&quot;:&quot;report&quot;,&quot;id&quot;:&quot;48189ca5-3d55-3854-936c-c493c8da5a85&quot;,&quot;title&quot;:&quot;Shared human-robot proportional control of a dexterous myoelectric&quot;,&quot;groupId&quot;:&quot;59671cba-71f4-35ae-8a62-400c4ec8144f&quot;,&quot;author&quot;:[{&quot;family&quot;:&quot;Zhuang&quot;,&quot;given&quot;:&quot;Katie Z&quot;,&quot;parse-names&quot;:false,&quot;dropping-particle&quot;:&quot;&quot;,&quot;non-dropping-particle&quot;:&quot;&quot;},{&quot;family&quot;:&quot;Sommer&quot;,&quot;given&quot;:&quot;Nicolas&quot;,&quot;parse-names&quot;:false,&quot;dropping-particle&quot;:&quot;&quot;,&quot;non-dropping-particle&quot;:&quot;&quot;},{&quot;family&quot;:&quot;Mendez&quot;,&quot;given&quot;:&quot;Vincent&quot;,&quot;parse-names&quot;:false,&quot;dropping-particle&quot;:&quot;&quot;,&quot;non-dropping-particle&quot;:&quot;&quot;},{&quot;family&quot;:&quot;Aryan&quot;,&quot;given&quot;:&quot;Saurav&quot;,&quot;parse-names&quot;:false,&quot;dropping-particle&quot;:&quot;&quot;,&quot;non-dropping-particle&quot;:&quot;&quot;},{&quot;family&quot;:&quot;Formento&quot;,&quot;given&quot;:&quot;Emanuele&quot;,&quot;parse-names&quot;:false,&quot;dropping-particle&quot;:&quot;&quot;,&quot;non-dropping-particle&quot;:&quot;&quot;},{&quot;family&quot;:&quot;Anna&quot;,&quot;given&quot;:&quot;D '&quot;,&quot;parse-names&quot;:false,&quot;dropping-particle&quot;:&quot;&quot;,&quot;non-dropping-particle&quot;:&quot;&quot;},{&quot;family&quot;:&quot;Artoni&quot;,&quot;given&quot;:&quot;Fiorenzo&quot;,&quot;parse-names&quot;:false,&quot;dropping-particle&quot;:&quot;&quot;,&quot;non-dropping-particle&quot;:&quot;&quot;},{&quot;family&quot;:&quot;Petrini&quot;,&quot;given&quot;:&quot;Francesco&quot;,&quot;parse-names&quot;:false,&quot;dropping-particle&quot;:&quot;&quot;,&quot;non-dropping-particle&quot;:&quot;&quot;},{&quot;family&quot;:&quot;Granata&quot;,&quot;given&quot;:&quot;Giuseppe&quot;,&quot;parse-names&quot;:false,&quot;dropping-particle&quot;:&quot;&quot;,&quot;non-dropping-particle&quot;:&quot;&quot;},{&quot;family&quot;:&quot;Cannaviello&quot;,&quot;given&quot;:&quot;Giovanni&quot;,&quot;parse-names&quot;:false,&quot;dropping-particle&quot;:&quot;&quot;,&quot;non-dropping-particle&quot;:&quot;&quot;},{&quot;family&quot;:&quot;Raffoul&quot;,&quot;given&quot;:&quot;Aude&quot;,&quot;parse-names&quot;:false,&quot;dropping-particle&quot;:&quot;&quot;,&quot;non-dropping-particle&quot;:&quot;&quot;},{&quot;family&quot;:&quot;Billard&quot;,&quot;given&quot;:&quot;#&quot;,&quot;parse-names&quot;:false,&quot;dropping-particle&quot;:&quot;&quot;,&quot;non-dropping-particle&quot;:&quot;&quot;},{&quot;family&quot;:&quot;Micera&quot;,&quot;given&quot;:&quot;Silvestro&quot;,&quot;parse-names&quot;:false,&quot;dropping-particle&quot;:&quot;&quot;,&quot;non-dropping-particle&quot;:&quot;&quot;}]},&quot;isTemporary&quot;:false}]}]"/>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C5C290-0CAA-48C4-B872-0108A835F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7300</TotalTime>
  <Pages>8</Pages>
  <Words>1860</Words>
  <Characters>10605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Abdollah</dc:creator>
  <cp:keywords/>
  <dc:description/>
  <cp:lastModifiedBy>leonardo torres cerdan</cp:lastModifiedBy>
  <cp:revision>1</cp:revision>
  <cp:lastPrinted>2018-03-27T19:50:00Z</cp:lastPrinted>
  <dcterms:created xsi:type="dcterms:W3CDTF">2017-03-14T20:38:00Z</dcterms:created>
  <dcterms:modified xsi:type="dcterms:W3CDTF">2022-02-10T17:51:00Z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http://www.zotero.org/styles/european-spine-journal</vt:lpwstr>
  </property>
  <property fmtid="{D5CDD505-2E9C-101B-9397-08002B2CF9AE}" pid="11" name="Mendeley Recent Style Name 4_1">
    <vt:lpwstr>European Spine Journal</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http://csl.mendeley.com/styles/450202631/VahidThesis</vt:lpwstr>
  </property>
  <property fmtid="{D5CDD505-2E9C-101B-9397-08002B2CF9AE}" pid="21" name="Mendeley Recent Style Name 9_1">
    <vt:lpwstr>Springer Basic (numeric, brackets) - Vahid Abdollah</vt:lpwstr>
  </property>
  <property fmtid="{D5CDD505-2E9C-101B-9397-08002B2CF9AE}" pid="22" name="Mendeley Document_1">
    <vt:lpwstr>True</vt:lpwstr>
  </property>
  <property fmtid="{D5CDD505-2E9C-101B-9397-08002B2CF9AE}" pid="23" name="Mendeley Unique User Id_1">
    <vt:lpwstr>42ecc612-8340-332a-a28d-b58735b3523e</vt:lpwstr>
  </property>
  <property fmtid="{D5CDD505-2E9C-101B-9397-08002B2CF9AE}" pid="24" name="Mendeley Citation Style_1">
    <vt:lpwstr>http://www.zotero.org/styles/american-medical-association</vt:lpwstr>
  </property>
</Properties>
</file>